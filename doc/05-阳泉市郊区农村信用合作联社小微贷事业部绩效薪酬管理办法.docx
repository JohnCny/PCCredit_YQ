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C10" w:rsidRDefault="004904C8">
      <w:pPr>
        <w:widowControl w:val="0"/>
        <w:jc w:val="center"/>
        <w:rPr>
          <w:rFonts w:ascii="宋体" w:hAnsi="宋体" w:cs="宋体"/>
          <w:b/>
          <w:bCs/>
          <w:color w:val="000000"/>
          <w:sz w:val="36"/>
          <w:szCs w:val="36"/>
          <w:lang w:eastAsia="zh-CN"/>
        </w:rPr>
      </w:pPr>
      <w:r>
        <w:rPr>
          <w:rFonts w:ascii="宋体" w:hAnsi="宋体" w:cs="宋体" w:hint="eastAsia"/>
          <w:b/>
          <w:bCs/>
          <w:color w:val="000000"/>
          <w:sz w:val="36"/>
          <w:szCs w:val="36"/>
          <w:lang w:eastAsia="zh-CN"/>
        </w:rPr>
        <w:t>阳泉市郊区农村信用合作联社小微贷事业部</w:t>
      </w:r>
    </w:p>
    <w:p w:rsidR="00573C10" w:rsidRDefault="004904C8">
      <w:pPr>
        <w:widowControl w:val="0"/>
        <w:jc w:val="center"/>
        <w:rPr>
          <w:rFonts w:ascii="宋体" w:hAnsi="宋体" w:cs="宋体"/>
          <w:b/>
          <w:bCs/>
          <w:color w:val="000000"/>
          <w:sz w:val="28"/>
          <w:szCs w:val="28"/>
          <w:lang w:eastAsia="zh-CN"/>
        </w:rPr>
      </w:pPr>
      <w:r>
        <w:rPr>
          <w:rFonts w:ascii="宋体" w:hAnsi="宋体" w:cs="宋体" w:hint="eastAsia"/>
          <w:b/>
          <w:bCs/>
          <w:color w:val="000000"/>
          <w:sz w:val="36"/>
          <w:szCs w:val="36"/>
          <w:lang w:eastAsia="zh-CN"/>
        </w:rPr>
        <w:t>绩效薪酬管理办法</w:t>
      </w:r>
    </w:p>
    <w:p w:rsidR="00573C10" w:rsidRDefault="00573C10">
      <w:pPr>
        <w:widowControl w:val="0"/>
        <w:jc w:val="center"/>
        <w:rPr>
          <w:rFonts w:ascii="微软雅黑" w:eastAsia="微软雅黑" w:hAnsi="微软雅黑" w:cs="仿宋_GB2312"/>
          <w:b/>
          <w:bCs/>
          <w:color w:val="000000"/>
          <w:sz w:val="28"/>
          <w:szCs w:val="28"/>
          <w:lang w:eastAsia="zh-CN"/>
        </w:rPr>
      </w:pPr>
    </w:p>
    <w:p w:rsidR="00573C10" w:rsidRDefault="004904C8">
      <w:pPr>
        <w:numPr>
          <w:ilvl w:val="0"/>
          <w:numId w:val="1"/>
        </w:numPr>
        <w:spacing w:line="360" w:lineRule="auto"/>
        <w:ind w:left="0" w:firstLine="0"/>
        <w:jc w:val="center"/>
        <w:rPr>
          <w:rFonts w:ascii="黑体" w:eastAsia="黑体" w:hAnsi="黑体" w:cs="仿宋"/>
          <w:sz w:val="32"/>
          <w:szCs w:val="32"/>
          <w:lang w:eastAsia="zh-CN"/>
        </w:rPr>
      </w:pPr>
      <w:r>
        <w:rPr>
          <w:rFonts w:ascii="黑体" w:eastAsia="黑体" w:hAnsi="黑体" w:cs="仿宋" w:hint="eastAsia"/>
          <w:sz w:val="32"/>
          <w:szCs w:val="32"/>
          <w:lang w:eastAsia="zh-CN"/>
        </w:rPr>
        <w:t>总</w:t>
      </w:r>
      <w:r>
        <w:rPr>
          <w:rFonts w:ascii="黑体" w:eastAsia="黑体" w:hAnsi="黑体" w:cs="仿宋" w:hint="eastAsia"/>
          <w:sz w:val="32"/>
          <w:szCs w:val="32"/>
          <w:lang w:eastAsia="zh-CN"/>
        </w:rPr>
        <w:t xml:space="preserve">  </w:t>
      </w:r>
      <w:r>
        <w:rPr>
          <w:rFonts w:ascii="黑体" w:eastAsia="黑体" w:hAnsi="黑体" w:cs="仿宋" w:hint="eastAsia"/>
          <w:sz w:val="32"/>
          <w:szCs w:val="32"/>
          <w:lang w:eastAsia="zh-CN"/>
        </w:rPr>
        <w:t>则</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t>为规范小微贷事业部各岗位工作人员绩效管理，充分调动客户经理及后台运营人员的工作积极性，根据《阳泉市郊区农村信用合作联社小微贷款业务管理办法》、小微贷事业部业务发展和组织管理方面的要求，并充分考虑到岗位绩效考核指标的差异性，制定本办法。</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t>本办法适用于阳泉市郊区农村信用合作联社小微贷事业部业务人员、管理人员。</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t>考核基本原则。以发展为主线，优化机制；以业绩定薪酬，多劳多得；以能力定岗位，构建公平竞争机制。</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t>小微贷事业部负责向阳泉市郊区农村信用合作联社提报考核结果，核定、调整小微贷业务人员绩效发放方案。</w:t>
      </w:r>
    </w:p>
    <w:p w:rsidR="00573C10" w:rsidRDefault="00573C10">
      <w:pPr>
        <w:spacing w:line="360" w:lineRule="auto"/>
        <w:ind w:firstLineChars="200" w:firstLine="640"/>
        <w:rPr>
          <w:rFonts w:ascii="仿宋" w:eastAsia="仿宋" w:hAnsi="仿宋" w:cs="仿宋"/>
          <w:sz w:val="32"/>
          <w:szCs w:val="32"/>
          <w:lang w:eastAsia="zh-CN"/>
        </w:rPr>
      </w:pPr>
    </w:p>
    <w:p w:rsidR="00573C10" w:rsidRDefault="004904C8">
      <w:pPr>
        <w:numPr>
          <w:ilvl w:val="0"/>
          <w:numId w:val="1"/>
        </w:numPr>
        <w:spacing w:line="360" w:lineRule="auto"/>
        <w:ind w:left="0" w:firstLine="0"/>
        <w:jc w:val="center"/>
        <w:rPr>
          <w:rFonts w:ascii="黑体" w:eastAsia="黑体" w:hAnsi="黑体" w:cs="仿宋"/>
          <w:sz w:val="32"/>
          <w:szCs w:val="32"/>
          <w:lang w:eastAsia="zh-CN"/>
        </w:rPr>
      </w:pPr>
      <w:r>
        <w:rPr>
          <w:rFonts w:ascii="黑体" w:eastAsia="黑体" w:hAnsi="黑体" w:cs="仿宋" w:hint="eastAsia"/>
          <w:sz w:val="32"/>
          <w:szCs w:val="32"/>
          <w:lang w:eastAsia="zh-CN"/>
        </w:rPr>
        <w:t>薪酬结构及计算方式</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t>小微贷事业部人员的薪酬构成包括：基本薪酬、其他薪酬及绩效薪酬三部分。</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t>基本薪酬：基本</w:t>
      </w:r>
      <w:r>
        <w:rPr>
          <w:rFonts w:ascii="宋体" w:hAnsi="宋体" w:cs="宋体"/>
          <w:color w:val="000000"/>
          <w:szCs w:val="24"/>
          <w:lang w:eastAsia="zh-CN"/>
        </w:rPr>
        <w:t>薪酬的构成和标准</w:t>
      </w:r>
      <w:r>
        <w:rPr>
          <w:rFonts w:ascii="宋体" w:hAnsi="宋体" w:cs="宋体" w:hint="eastAsia"/>
          <w:color w:val="000000"/>
          <w:szCs w:val="24"/>
          <w:lang w:eastAsia="zh-CN"/>
        </w:rPr>
        <w:t>按照阳泉市郊区农村信用合作联社现行政策标准执行。</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hint="eastAsia"/>
          <w:lang w:eastAsia="zh-CN"/>
        </w:rPr>
        <w:t>其他业务</w:t>
      </w:r>
      <w:r>
        <w:rPr>
          <w:lang w:eastAsia="zh-CN"/>
        </w:rPr>
        <w:t>绩效</w:t>
      </w:r>
      <w:r>
        <w:rPr>
          <w:rFonts w:hint="eastAsia"/>
          <w:lang w:eastAsia="zh-CN"/>
        </w:rPr>
        <w:t>薪酬：存款及其他业务按照阳泉市郊区农村信用合作联社相应规章制度计算。</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t>小微</w:t>
      </w:r>
      <w:r>
        <w:rPr>
          <w:rFonts w:ascii="宋体" w:hAnsi="宋体" w:cs="宋体"/>
          <w:color w:val="000000"/>
          <w:szCs w:val="24"/>
          <w:lang w:eastAsia="zh-CN"/>
        </w:rPr>
        <w:t>贷款业务</w:t>
      </w:r>
      <w:r>
        <w:rPr>
          <w:rFonts w:ascii="宋体" w:hAnsi="宋体" w:cs="宋体" w:hint="eastAsia"/>
          <w:color w:val="000000"/>
          <w:szCs w:val="24"/>
          <w:lang w:eastAsia="zh-CN"/>
        </w:rPr>
        <w:t>绩效薪酬：</w:t>
      </w:r>
      <w:r>
        <w:rPr>
          <w:rFonts w:hAnsi="宋体" w:hint="eastAsia"/>
          <w:lang w:eastAsia="zh-CN"/>
        </w:rPr>
        <w:t>根据小微贷款业务对阳泉市郊区农村信用合作联社的利润贡献度及盈利收益情况进行发放，发放标准取决于该月发放的贷款笔数及发放金额、维护的客户数量、维护贷款余额、贷款质量及该月的任务完成情况，绩效工资采取按月发放的方式。</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lastRenderedPageBreak/>
        <w:t>客户经理绩效薪酬：该绩效薪酬与客户经理当月贷款发放笔数、贷款经营效益及贷款逾期情况挂钩，具体计算公式如下：</w:t>
      </w:r>
    </w:p>
    <w:p w:rsidR="00573C10" w:rsidRDefault="004904C8">
      <w:pPr>
        <w:spacing w:line="360" w:lineRule="auto"/>
        <w:ind w:firstLineChars="200" w:firstLine="482"/>
        <w:rPr>
          <w:rFonts w:ascii="宋体" w:hAnsi="宋体" w:cs="宋体"/>
          <w:b/>
          <w:bCs/>
          <w:color w:val="000000"/>
          <w:sz w:val="24"/>
          <w:szCs w:val="24"/>
          <w:lang w:eastAsia="zh-CN"/>
        </w:rPr>
      </w:pPr>
      <w:r>
        <w:rPr>
          <w:rFonts w:ascii="宋体" w:hAnsi="宋体" w:cs="宋体" w:hint="eastAsia"/>
          <w:b/>
          <w:bCs/>
          <w:color w:val="000000"/>
          <w:sz w:val="24"/>
          <w:szCs w:val="24"/>
          <w:lang w:eastAsia="zh-CN"/>
        </w:rPr>
        <w:t>客户经理绩效薪酬</w:t>
      </w:r>
      <w:r>
        <w:rPr>
          <w:rFonts w:ascii="宋体" w:hAnsi="宋体" w:cs="宋体" w:hint="eastAsia"/>
          <w:b/>
          <w:bCs/>
          <w:color w:val="000000"/>
          <w:sz w:val="24"/>
          <w:szCs w:val="24"/>
          <w:lang w:eastAsia="zh-CN"/>
        </w:rPr>
        <w:t xml:space="preserve"> = </w:t>
      </w:r>
      <w:ins w:id="0" w:author="DELL" w:date="2017-06-16T09:41:00Z">
        <w:r>
          <w:rPr>
            <w:rFonts w:ascii="宋体" w:hAnsi="宋体" w:cs="宋体"/>
            <w:b/>
            <w:bCs/>
            <w:color w:val="000000"/>
            <w:sz w:val="24"/>
            <w:szCs w:val="24"/>
            <w:lang w:eastAsia="zh-CN"/>
          </w:rPr>
          <w:t>[</w:t>
        </w:r>
      </w:ins>
      <w:r>
        <w:rPr>
          <w:rFonts w:ascii="宋体" w:hAnsi="宋体" w:cs="宋体" w:hint="eastAsia"/>
          <w:b/>
          <w:bCs/>
          <w:color w:val="000000"/>
          <w:sz w:val="24"/>
          <w:szCs w:val="24"/>
          <w:lang w:eastAsia="zh-CN"/>
        </w:rPr>
        <w:t>（【当月新增贷款笔数</w:t>
      </w:r>
      <w:r>
        <w:rPr>
          <w:rFonts w:ascii="宋体" w:hAnsi="宋体" w:cs="宋体" w:hint="eastAsia"/>
          <w:b/>
          <w:bCs/>
          <w:color w:val="000000"/>
          <w:szCs w:val="24"/>
          <w:lang w:eastAsia="zh-CN"/>
        </w:rPr>
        <w:t>×</w:t>
      </w:r>
      <w:r>
        <w:rPr>
          <w:rFonts w:ascii="宋体" w:hAnsi="宋体" w:cs="宋体" w:hint="eastAsia"/>
          <w:b/>
          <w:bCs/>
          <w:color w:val="000000"/>
          <w:sz w:val="24"/>
          <w:szCs w:val="24"/>
          <w:lang w:eastAsia="zh-CN"/>
        </w:rPr>
        <w:t>A1</w:t>
      </w:r>
      <w:r>
        <w:rPr>
          <w:rFonts w:ascii="宋体" w:hAnsi="宋体" w:cs="宋体" w:hint="eastAsia"/>
          <w:b/>
          <w:bCs/>
          <w:color w:val="000000"/>
          <w:sz w:val="24"/>
          <w:szCs w:val="24"/>
          <w:lang w:eastAsia="zh-CN"/>
        </w:rPr>
        <w:t>】</w:t>
      </w:r>
      <w:r>
        <w:rPr>
          <w:rFonts w:ascii="宋体" w:hAnsi="宋体" w:cs="宋体" w:hint="eastAsia"/>
          <w:b/>
          <w:bCs/>
          <w:color w:val="000000"/>
          <w:sz w:val="24"/>
          <w:szCs w:val="24"/>
          <w:lang w:eastAsia="zh-CN"/>
        </w:rPr>
        <w:t>+</w:t>
      </w:r>
      <w:r>
        <w:rPr>
          <w:rFonts w:ascii="宋体" w:hAnsi="宋体" w:cs="宋体" w:hint="eastAsia"/>
          <w:b/>
          <w:bCs/>
          <w:color w:val="000000"/>
          <w:sz w:val="24"/>
          <w:szCs w:val="24"/>
          <w:lang w:eastAsia="zh-CN"/>
        </w:rPr>
        <w:t>【月末贷款余额</w:t>
      </w:r>
      <w:r>
        <w:rPr>
          <w:rFonts w:ascii="宋体" w:hAnsi="宋体" w:cs="宋体" w:hint="eastAsia"/>
          <w:b/>
          <w:bCs/>
          <w:color w:val="000000"/>
          <w:szCs w:val="24"/>
          <w:lang w:eastAsia="zh-CN"/>
        </w:rPr>
        <w:t>×</w:t>
      </w:r>
      <w:r>
        <w:rPr>
          <w:rFonts w:ascii="宋体" w:hAnsi="宋体" w:cs="宋体" w:hint="eastAsia"/>
          <w:b/>
          <w:bCs/>
          <w:color w:val="000000"/>
          <w:sz w:val="24"/>
          <w:szCs w:val="24"/>
          <w:lang w:eastAsia="zh-CN"/>
        </w:rPr>
        <w:t>A2</w:t>
      </w:r>
      <w:r>
        <w:rPr>
          <w:rFonts w:ascii="宋体" w:hAnsi="宋体" w:cs="宋体" w:hint="eastAsia"/>
          <w:b/>
          <w:bCs/>
          <w:color w:val="000000"/>
          <w:szCs w:val="24"/>
          <w:lang w:eastAsia="zh-CN"/>
        </w:rPr>
        <w:t>×</w:t>
      </w:r>
      <w:r>
        <w:rPr>
          <w:rFonts w:ascii="宋体" w:hAnsi="宋体" w:cs="宋体" w:hint="eastAsia"/>
          <w:b/>
          <w:bCs/>
          <w:color w:val="000000"/>
          <w:sz w:val="24"/>
          <w:szCs w:val="24"/>
          <w:lang w:eastAsia="zh-CN"/>
        </w:rPr>
        <w:t>R</w:t>
      </w:r>
      <w:r>
        <w:rPr>
          <w:rFonts w:ascii="宋体" w:hAnsi="宋体" w:cs="宋体" w:hint="eastAsia"/>
          <w:b/>
          <w:bCs/>
          <w:color w:val="000000"/>
          <w:sz w:val="24"/>
          <w:szCs w:val="24"/>
          <w:lang w:eastAsia="zh-CN"/>
        </w:rPr>
        <w:t>】</w:t>
      </w:r>
      <w:r>
        <w:rPr>
          <w:rFonts w:ascii="宋体" w:hAnsi="宋体" w:cs="宋体" w:hint="eastAsia"/>
          <w:b/>
          <w:bCs/>
          <w:color w:val="000000"/>
          <w:sz w:val="24"/>
          <w:szCs w:val="24"/>
          <w:lang w:eastAsia="zh-CN"/>
        </w:rPr>
        <w:t>+</w:t>
      </w:r>
      <w:r>
        <w:rPr>
          <w:rFonts w:ascii="宋体" w:hAnsi="宋体" w:cs="宋体" w:hint="eastAsia"/>
          <w:b/>
          <w:bCs/>
          <w:color w:val="000000"/>
          <w:sz w:val="24"/>
          <w:szCs w:val="24"/>
          <w:lang w:eastAsia="zh-CN"/>
        </w:rPr>
        <w:t>【有效管户数</w:t>
      </w:r>
      <w:r>
        <w:rPr>
          <w:rFonts w:ascii="宋体" w:hAnsi="宋体" w:cs="宋体" w:hint="eastAsia"/>
          <w:b/>
          <w:bCs/>
          <w:color w:val="000000"/>
          <w:szCs w:val="24"/>
          <w:lang w:eastAsia="zh-CN"/>
        </w:rPr>
        <w:t>×</w:t>
      </w:r>
      <w:r>
        <w:rPr>
          <w:rFonts w:ascii="宋体" w:hAnsi="宋体" w:cs="宋体" w:hint="eastAsia"/>
          <w:b/>
          <w:bCs/>
          <w:color w:val="000000"/>
          <w:sz w:val="24"/>
          <w:szCs w:val="24"/>
          <w:lang w:eastAsia="zh-CN"/>
        </w:rPr>
        <w:t>A3</w:t>
      </w:r>
      <w:r>
        <w:rPr>
          <w:rFonts w:ascii="宋体" w:hAnsi="宋体" w:cs="宋体" w:hint="eastAsia"/>
          <w:b/>
          <w:bCs/>
          <w:color w:val="000000"/>
          <w:sz w:val="24"/>
          <w:szCs w:val="24"/>
          <w:lang w:eastAsia="zh-CN"/>
        </w:rPr>
        <w:t>】</w:t>
      </w:r>
      <w:r>
        <w:rPr>
          <w:rFonts w:ascii="宋体" w:hAnsi="宋体" w:cs="宋体" w:hint="eastAsia"/>
          <w:b/>
          <w:bCs/>
          <w:color w:val="000000"/>
          <w:sz w:val="24"/>
          <w:szCs w:val="24"/>
          <w:lang w:eastAsia="zh-CN"/>
        </w:rPr>
        <w:t>+</w:t>
      </w:r>
      <w:r>
        <w:rPr>
          <w:rFonts w:ascii="宋体" w:hAnsi="宋体" w:cs="宋体" w:hint="eastAsia"/>
          <w:b/>
          <w:bCs/>
          <w:color w:val="000000"/>
          <w:sz w:val="24"/>
          <w:szCs w:val="24"/>
          <w:lang w:eastAsia="zh-CN"/>
        </w:rPr>
        <w:t>【当月协调有效户</w:t>
      </w:r>
      <w:r>
        <w:rPr>
          <w:rFonts w:ascii="宋体" w:hAnsi="宋体" w:cs="宋体" w:hint="eastAsia"/>
          <w:b/>
          <w:bCs/>
          <w:color w:val="000000"/>
          <w:szCs w:val="24"/>
          <w:lang w:eastAsia="zh-CN"/>
        </w:rPr>
        <w:t>×</w:t>
      </w:r>
      <w:r>
        <w:rPr>
          <w:rFonts w:ascii="宋体" w:hAnsi="宋体" w:cs="宋体" w:hint="eastAsia"/>
          <w:b/>
          <w:bCs/>
          <w:color w:val="000000"/>
          <w:sz w:val="24"/>
          <w:szCs w:val="24"/>
          <w:lang w:eastAsia="zh-CN"/>
        </w:rPr>
        <w:t>A4</w:t>
      </w:r>
      <w:r>
        <w:rPr>
          <w:rFonts w:ascii="宋体" w:hAnsi="宋体" w:cs="宋体" w:hint="eastAsia"/>
          <w:b/>
          <w:bCs/>
          <w:color w:val="000000"/>
          <w:sz w:val="24"/>
          <w:szCs w:val="24"/>
          <w:lang w:eastAsia="zh-CN"/>
        </w:rPr>
        <w:t>】</w:t>
      </w:r>
      <w:del w:id="1" w:author="Administrator" w:date="2017-06-16T09:29:00Z">
        <w:r>
          <w:rPr>
            <w:rFonts w:ascii="宋体" w:hAnsi="宋体" w:cs="宋体" w:hint="eastAsia"/>
            <w:b/>
            <w:bCs/>
            <w:color w:val="000000"/>
            <w:sz w:val="24"/>
            <w:szCs w:val="24"/>
            <w:lang w:eastAsia="zh-CN"/>
          </w:rPr>
          <w:delText>-</w:delText>
        </w:r>
      </w:del>
      <w:r>
        <w:rPr>
          <w:rFonts w:ascii="宋体" w:hAnsi="宋体" w:cs="宋体" w:hint="eastAsia"/>
          <w:b/>
          <w:bCs/>
          <w:color w:val="000000"/>
          <w:sz w:val="24"/>
          <w:szCs w:val="24"/>
          <w:lang w:eastAsia="zh-CN"/>
        </w:rPr>
        <w:t>-</w:t>
      </w:r>
      <w:r>
        <w:rPr>
          <w:rFonts w:ascii="宋体" w:hAnsi="宋体" w:cs="宋体" w:hint="eastAsia"/>
          <w:b/>
          <w:bCs/>
          <w:color w:val="000000"/>
          <w:sz w:val="24"/>
          <w:szCs w:val="24"/>
          <w:lang w:eastAsia="zh-CN"/>
        </w:rPr>
        <w:t>【当月跨月逾期笔数</w:t>
      </w:r>
      <w:r>
        <w:rPr>
          <w:rFonts w:ascii="宋体" w:hAnsi="宋体" w:cs="宋体" w:hint="eastAsia"/>
          <w:b/>
          <w:bCs/>
          <w:color w:val="000000"/>
          <w:szCs w:val="24"/>
          <w:lang w:eastAsia="zh-CN"/>
        </w:rPr>
        <w:t>×</w:t>
      </w:r>
      <w:r>
        <w:rPr>
          <w:rFonts w:ascii="宋体" w:hAnsi="宋体" w:cs="宋体" w:hint="eastAsia"/>
          <w:b/>
          <w:bCs/>
          <w:color w:val="000000"/>
          <w:sz w:val="24"/>
          <w:szCs w:val="24"/>
          <w:lang w:eastAsia="zh-CN"/>
        </w:rPr>
        <w:t>D1</w:t>
      </w:r>
      <w:r>
        <w:rPr>
          <w:rFonts w:ascii="宋体" w:hAnsi="宋体" w:cs="宋体" w:hint="eastAsia"/>
          <w:b/>
          <w:bCs/>
          <w:color w:val="000000"/>
          <w:sz w:val="24"/>
          <w:szCs w:val="24"/>
          <w:lang w:eastAsia="zh-CN"/>
        </w:rPr>
        <w:t>】）</w:t>
      </w:r>
      <w:r>
        <w:rPr>
          <w:rFonts w:ascii="宋体" w:hAnsi="宋体" w:cs="宋体"/>
          <w:b/>
          <w:bCs/>
          <w:color w:val="000000"/>
          <w:sz w:val="24"/>
          <w:szCs w:val="24"/>
          <w:lang w:eastAsia="zh-CN"/>
        </w:rPr>
        <w:t>*</w:t>
      </w:r>
      <w:r>
        <w:rPr>
          <w:rFonts w:ascii="宋体" w:hAnsi="宋体" w:cs="宋体" w:hint="eastAsia"/>
          <w:b/>
          <w:bCs/>
          <w:color w:val="000000"/>
          <w:sz w:val="24"/>
          <w:szCs w:val="24"/>
          <w:lang w:eastAsia="zh-CN"/>
        </w:rPr>
        <w:t>（</w:t>
      </w:r>
      <w:r>
        <w:rPr>
          <w:rFonts w:ascii="宋体" w:hAnsi="宋体" w:cs="宋体"/>
          <w:b/>
          <w:bCs/>
          <w:color w:val="000000"/>
          <w:sz w:val="24"/>
          <w:szCs w:val="24"/>
          <w:lang w:eastAsia="zh-CN"/>
        </w:rPr>
        <w:t>1</w:t>
      </w:r>
      <w:r>
        <w:rPr>
          <w:rFonts w:ascii="宋体" w:hAnsi="宋体" w:cs="宋体" w:hint="eastAsia"/>
          <w:b/>
          <w:bCs/>
          <w:color w:val="000000"/>
          <w:sz w:val="24"/>
          <w:szCs w:val="24"/>
          <w:lang w:eastAsia="zh-CN"/>
        </w:rPr>
        <w:t>-G1</w:t>
      </w:r>
      <w:r>
        <w:rPr>
          <w:rFonts w:ascii="宋体" w:hAnsi="宋体" w:cs="宋体" w:hint="eastAsia"/>
          <w:b/>
          <w:bCs/>
          <w:color w:val="000000"/>
          <w:sz w:val="24"/>
          <w:szCs w:val="24"/>
          <w:lang w:eastAsia="zh-CN"/>
        </w:rPr>
        <w:t>）</w:t>
      </w:r>
      <w:ins w:id="2" w:author="DELL" w:date="2017-06-16T09:41:00Z">
        <w:r>
          <w:rPr>
            <w:rFonts w:ascii="宋体" w:hAnsi="宋体" w:cs="宋体"/>
            <w:b/>
            <w:bCs/>
            <w:color w:val="000000"/>
            <w:sz w:val="24"/>
            <w:szCs w:val="24"/>
            <w:lang w:eastAsia="zh-CN"/>
          </w:rPr>
          <w:t>]</w:t>
        </w:r>
      </w:ins>
      <w:ins w:id="3" w:author="Administrator" w:date="2016-07-06T11:33:00Z">
        <w:del w:id="4" w:author="DELL" w:date="2017-06-16T09:41:00Z">
          <w:r>
            <w:rPr>
              <w:rFonts w:ascii="宋体" w:hAnsi="宋体" w:cs="宋体" w:hint="eastAsia"/>
              <w:b/>
              <w:bCs/>
              <w:color w:val="000000"/>
              <w:sz w:val="24"/>
              <w:szCs w:val="24"/>
              <w:lang w:eastAsia="zh-CN"/>
            </w:rPr>
            <w:delText>）</w:delText>
          </w:r>
        </w:del>
      </w:ins>
      <w:r>
        <w:rPr>
          <w:rFonts w:ascii="宋体" w:hAnsi="宋体" w:cs="宋体" w:hint="eastAsia"/>
          <w:b/>
          <w:bCs/>
          <w:color w:val="000000"/>
          <w:sz w:val="24"/>
          <w:szCs w:val="24"/>
          <w:lang w:eastAsia="zh-CN"/>
        </w:rPr>
        <w:t>*K</w:t>
      </w:r>
      <w:r>
        <w:rPr>
          <w:rFonts w:ascii="宋体" w:hAnsi="宋体" w:cs="宋体" w:hint="eastAsia"/>
          <w:b/>
          <w:bCs/>
          <w:color w:val="000000"/>
          <w:sz w:val="24"/>
          <w:szCs w:val="24"/>
          <w:lang w:eastAsia="zh-CN"/>
        </w:rPr>
        <w:t>值（见考核激励管理办法</w:t>
      </w:r>
      <w:r>
        <w:rPr>
          <w:rFonts w:ascii="宋体" w:hAnsi="宋体" w:cs="宋体" w:hint="eastAsia"/>
          <w:b/>
          <w:bCs/>
          <w:color w:val="000000"/>
          <w:sz w:val="24"/>
          <w:szCs w:val="24"/>
          <w:lang w:eastAsia="zh-CN"/>
        </w:rPr>
        <w:t>)</w:t>
      </w:r>
    </w:p>
    <w:p w:rsidR="00573C10" w:rsidRDefault="004904C8">
      <w:pPr>
        <w:pStyle w:val="10"/>
        <w:numPr>
          <w:ilvl w:val="0"/>
          <w:numId w:val="3"/>
        </w:numPr>
        <w:snapToGrid w:val="0"/>
        <w:spacing w:after="156" w:line="360" w:lineRule="auto"/>
        <w:ind w:firstLine="480"/>
        <w:rPr>
          <w:rFonts w:ascii="宋体" w:hAnsi="宋体" w:cs="宋体"/>
          <w:color w:val="000000"/>
          <w:szCs w:val="24"/>
          <w:lang w:eastAsia="zh-CN"/>
        </w:rPr>
      </w:pPr>
      <w:r>
        <w:rPr>
          <w:rFonts w:ascii="宋体" w:hAnsi="宋体" w:cs="宋体" w:hint="eastAsia"/>
          <w:color w:val="000000"/>
          <w:szCs w:val="24"/>
          <w:lang w:eastAsia="zh-CN"/>
        </w:rPr>
        <w:t>A1</w:t>
      </w:r>
      <w:r>
        <w:rPr>
          <w:rFonts w:ascii="宋体" w:hAnsi="宋体" w:cs="宋体" w:hint="eastAsia"/>
          <w:color w:val="000000"/>
          <w:szCs w:val="24"/>
          <w:lang w:eastAsia="zh-CN"/>
        </w:rPr>
        <w:t>为客户经理自主营销每发放一笔新增贷款所得奖励，即</w:t>
      </w:r>
      <w:r>
        <w:rPr>
          <w:rFonts w:ascii="宋体" w:hAnsi="宋体" w:cs="宋体" w:hint="eastAsia"/>
          <w:color w:val="000000"/>
          <w:szCs w:val="24"/>
          <w:lang w:eastAsia="zh-CN"/>
        </w:rPr>
        <w:t>A1</w:t>
      </w:r>
      <w:r>
        <w:rPr>
          <w:rFonts w:ascii="宋体" w:hAnsi="宋体" w:cs="宋体" w:hint="eastAsia"/>
          <w:color w:val="000000"/>
          <w:szCs w:val="24"/>
          <w:lang w:eastAsia="zh-CN"/>
        </w:rPr>
        <w:t>为</w:t>
      </w:r>
      <w:r>
        <w:rPr>
          <w:rFonts w:ascii="宋体" w:hAnsi="宋体" w:cs="宋体" w:hint="eastAsia"/>
          <w:color w:val="000000"/>
          <w:szCs w:val="24"/>
          <w:lang w:eastAsia="zh-CN"/>
        </w:rPr>
        <w:t>250</w:t>
      </w:r>
      <w:r>
        <w:rPr>
          <w:rFonts w:ascii="宋体" w:hAnsi="宋体" w:cs="宋体" w:hint="eastAsia"/>
          <w:color w:val="000000"/>
          <w:szCs w:val="24"/>
          <w:lang w:eastAsia="zh-CN"/>
        </w:rPr>
        <w:t>元，续贷客户为</w:t>
      </w:r>
      <w:r>
        <w:rPr>
          <w:rFonts w:ascii="宋体" w:hAnsi="宋体" w:cs="宋体" w:hint="eastAsia"/>
          <w:color w:val="000000"/>
          <w:szCs w:val="24"/>
          <w:lang w:eastAsia="zh-CN"/>
        </w:rPr>
        <w:t>A1</w:t>
      </w:r>
      <w:r>
        <w:rPr>
          <w:rFonts w:ascii="宋体" w:hAnsi="宋体" w:cs="宋体" w:hint="eastAsia"/>
          <w:color w:val="000000"/>
          <w:szCs w:val="24"/>
          <w:lang w:eastAsia="zh-CN"/>
        </w:rPr>
        <w:t>×</w:t>
      </w:r>
      <w:r>
        <w:rPr>
          <w:rFonts w:ascii="宋体" w:hAnsi="宋体" w:cs="宋体" w:hint="eastAsia"/>
          <w:color w:val="000000"/>
          <w:szCs w:val="24"/>
          <w:lang w:eastAsia="zh-CN"/>
        </w:rPr>
        <w:t>0.4,</w:t>
      </w:r>
      <w:r>
        <w:rPr>
          <w:rFonts w:ascii="宋体" w:hAnsi="宋体" w:cs="宋体" w:hint="eastAsia"/>
          <w:color w:val="000000"/>
          <w:szCs w:val="24"/>
          <w:lang w:eastAsia="zh-CN"/>
        </w:rPr>
        <w:t>员工推荐的客户折算为</w:t>
      </w:r>
      <w:r>
        <w:rPr>
          <w:rFonts w:ascii="宋体" w:hAnsi="宋体" w:cs="宋体" w:hint="eastAsia"/>
          <w:color w:val="000000"/>
          <w:szCs w:val="24"/>
          <w:lang w:eastAsia="zh-CN"/>
        </w:rPr>
        <w:t>A1</w:t>
      </w:r>
      <w:r>
        <w:rPr>
          <w:rFonts w:ascii="宋体" w:hAnsi="宋体" w:cs="宋体" w:hint="eastAsia"/>
          <w:color w:val="000000"/>
          <w:szCs w:val="24"/>
          <w:lang w:eastAsia="zh-CN"/>
        </w:rPr>
        <w:t>×</w:t>
      </w:r>
      <w:r>
        <w:rPr>
          <w:rFonts w:ascii="宋体" w:hAnsi="宋体" w:cs="宋体" w:hint="eastAsia"/>
          <w:color w:val="000000"/>
          <w:szCs w:val="24"/>
          <w:lang w:eastAsia="zh-CN"/>
        </w:rPr>
        <w:t>0.4</w:t>
      </w:r>
      <w:r>
        <w:rPr>
          <w:rFonts w:ascii="宋体" w:hAnsi="宋体" w:cs="宋体" w:hint="eastAsia"/>
          <w:color w:val="000000"/>
          <w:szCs w:val="24"/>
          <w:lang w:eastAsia="zh-CN"/>
        </w:rPr>
        <w:t>；</w:t>
      </w:r>
    </w:p>
    <w:p w:rsidR="00573C10" w:rsidRDefault="004904C8">
      <w:pPr>
        <w:pStyle w:val="10"/>
        <w:numPr>
          <w:ilvl w:val="0"/>
          <w:numId w:val="3"/>
        </w:numPr>
        <w:snapToGrid w:val="0"/>
        <w:spacing w:after="156" w:line="360" w:lineRule="auto"/>
        <w:ind w:firstLine="480"/>
        <w:rPr>
          <w:rFonts w:ascii="宋体" w:hAnsi="宋体" w:cs="宋体"/>
          <w:color w:val="000000"/>
          <w:szCs w:val="24"/>
          <w:lang w:eastAsia="zh-CN"/>
        </w:rPr>
      </w:pPr>
      <w:r>
        <w:rPr>
          <w:rFonts w:ascii="宋体" w:hAnsi="宋体" w:cs="宋体" w:hint="eastAsia"/>
          <w:color w:val="000000"/>
          <w:szCs w:val="24"/>
          <w:lang w:eastAsia="zh-CN"/>
        </w:rPr>
        <w:t>A2</w:t>
      </w:r>
      <w:r>
        <w:rPr>
          <w:rFonts w:ascii="宋体" w:hAnsi="宋体" w:cs="宋体" w:hint="eastAsia"/>
          <w:color w:val="000000"/>
          <w:szCs w:val="24"/>
          <w:lang w:eastAsia="zh-CN"/>
        </w:rPr>
        <w:t>为贷款提成系数</w:t>
      </w:r>
      <w:r>
        <w:rPr>
          <w:rFonts w:ascii="宋体" w:hAnsi="宋体" w:cs="宋体" w:hint="eastAsia"/>
          <w:color w:val="000000"/>
          <w:szCs w:val="24"/>
          <w:lang w:eastAsia="zh-CN"/>
        </w:rPr>
        <w:t>,</w:t>
      </w:r>
      <w:r>
        <w:rPr>
          <w:rFonts w:ascii="宋体" w:hAnsi="宋体" w:cs="宋体" w:hint="eastAsia"/>
          <w:color w:val="000000"/>
          <w:szCs w:val="24"/>
          <w:lang w:eastAsia="zh-CN"/>
        </w:rPr>
        <w:t>即</w:t>
      </w:r>
      <w:r>
        <w:rPr>
          <w:rFonts w:ascii="宋体" w:hAnsi="宋体" w:cs="宋体" w:hint="eastAsia"/>
          <w:color w:val="000000"/>
          <w:szCs w:val="24"/>
          <w:lang w:eastAsia="zh-CN"/>
        </w:rPr>
        <w:t>A2</w:t>
      </w:r>
      <w:r>
        <w:rPr>
          <w:rFonts w:ascii="宋体" w:hAnsi="宋体" w:cs="宋体" w:hint="eastAsia"/>
          <w:color w:val="000000"/>
          <w:szCs w:val="24"/>
          <w:lang w:eastAsia="zh-CN"/>
        </w:rPr>
        <w:t>为</w:t>
      </w:r>
      <w:r>
        <w:rPr>
          <w:rFonts w:ascii="宋体" w:hAnsi="宋体" w:cs="宋体" w:hint="eastAsia"/>
          <w:color w:val="000000"/>
          <w:szCs w:val="24"/>
          <w:lang w:eastAsia="zh-CN"/>
        </w:rPr>
        <w:t>0.12%</w:t>
      </w:r>
      <w:r>
        <w:rPr>
          <w:rFonts w:ascii="宋体" w:hAnsi="宋体" w:cs="宋体" w:hint="eastAsia"/>
          <w:color w:val="000000"/>
          <w:szCs w:val="24"/>
          <w:lang w:eastAsia="zh-CN"/>
        </w:rPr>
        <w:t>，续贷客户</w:t>
      </w:r>
      <w:r>
        <w:rPr>
          <w:rFonts w:ascii="宋体" w:hAnsi="宋体" w:cs="宋体" w:hint="eastAsia"/>
          <w:color w:val="000000"/>
          <w:szCs w:val="24"/>
          <w:lang w:eastAsia="zh-CN"/>
        </w:rPr>
        <w:t>A2</w:t>
      </w:r>
      <w:r>
        <w:rPr>
          <w:rFonts w:ascii="宋体" w:hAnsi="宋体" w:cs="宋体" w:hint="eastAsia"/>
          <w:color w:val="000000"/>
          <w:szCs w:val="24"/>
          <w:lang w:eastAsia="zh-CN"/>
        </w:rPr>
        <w:t>为</w:t>
      </w:r>
      <w:r>
        <w:rPr>
          <w:rFonts w:ascii="宋体" w:hAnsi="宋体" w:cs="宋体" w:hint="eastAsia"/>
          <w:color w:val="000000"/>
          <w:szCs w:val="24"/>
          <w:lang w:eastAsia="zh-CN"/>
        </w:rPr>
        <w:t>0.10%</w:t>
      </w:r>
      <w:r>
        <w:rPr>
          <w:rFonts w:ascii="宋体" w:hAnsi="宋体" w:cs="宋体" w:hint="eastAsia"/>
          <w:color w:val="000000"/>
          <w:szCs w:val="24"/>
          <w:lang w:eastAsia="zh-CN"/>
        </w:rPr>
        <w:t>；</w:t>
      </w:r>
    </w:p>
    <w:p w:rsidR="00573C10" w:rsidRDefault="004904C8">
      <w:pPr>
        <w:pStyle w:val="10"/>
        <w:numPr>
          <w:ilvl w:val="0"/>
          <w:numId w:val="3"/>
        </w:numPr>
        <w:snapToGrid w:val="0"/>
        <w:spacing w:after="156" w:line="360" w:lineRule="auto"/>
        <w:ind w:firstLine="480"/>
        <w:rPr>
          <w:rFonts w:ascii="宋体" w:hAnsi="宋体" w:cs="宋体"/>
          <w:color w:val="000000"/>
          <w:szCs w:val="24"/>
          <w:lang w:eastAsia="zh-CN"/>
        </w:rPr>
      </w:pPr>
      <w:r>
        <w:rPr>
          <w:rFonts w:ascii="宋体" w:hAnsi="宋体" w:cs="宋体" w:hint="eastAsia"/>
          <w:color w:val="000000"/>
          <w:szCs w:val="24"/>
          <w:lang w:eastAsia="zh-CN"/>
        </w:rPr>
        <w:t>R</w:t>
      </w:r>
      <w:r>
        <w:rPr>
          <w:rFonts w:ascii="宋体" w:hAnsi="宋体" w:cs="宋体" w:hint="eastAsia"/>
          <w:color w:val="000000"/>
          <w:szCs w:val="24"/>
          <w:lang w:eastAsia="zh-CN"/>
        </w:rPr>
        <w:t>为风险保障系数（抵押类贷款为</w:t>
      </w:r>
      <w:r>
        <w:rPr>
          <w:rFonts w:ascii="宋体" w:hAnsi="宋体" w:cs="宋体" w:hint="eastAsia"/>
          <w:color w:val="000000"/>
          <w:szCs w:val="24"/>
          <w:lang w:eastAsia="zh-CN"/>
        </w:rPr>
        <w:t>100%</w:t>
      </w:r>
      <w:r>
        <w:rPr>
          <w:rFonts w:ascii="宋体" w:hAnsi="宋体" w:cs="宋体" w:hint="eastAsia"/>
          <w:color w:val="000000"/>
          <w:szCs w:val="24"/>
          <w:lang w:eastAsia="zh-CN"/>
        </w:rPr>
        <w:t>，保证类贷款为</w:t>
      </w:r>
      <w:r>
        <w:rPr>
          <w:rFonts w:ascii="宋体" w:hAnsi="宋体" w:cs="宋体"/>
          <w:color w:val="000000"/>
          <w:szCs w:val="24"/>
          <w:lang w:eastAsia="zh-CN"/>
        </w:rPr>
        <w:t>9</w:t>
      </w:r>
      <w:r>
        <w:rPr>
          <w:rFonts w:ascii="宋体" w:hAnsi="宋体" w:cs="宋体" w:hint="eastAsia"/>
          <w:color w:val="000000"/>
          <w:szCs w:val="24"/>
          <w:lang w:eastAsia="zh-CN"/>
        </w:rPr>
        <w:t>5%</w:t>
      </w:r>
      <w:r>
        <w:rPr>
          <w:rFonts w:ascii="宋体" w:hAnsi="宋体" w:cs="宋体" w:hint="eastAsia"/>
          <w:color w:val="000000"/>
          <w:szCs w:val="24"/>
          <w:lang w:eastAsia="zh-CN"/>
        </w:rPr>
        <w:t>，信用类贷款为</w:t>
      </w:r>
      <w:r>
        <w:rPr>
          <w:rFonts w:ascii="宋体" w:hAnsi="宋体" w:cs="宋体" w:hint="eastAsia"/>
          <w:color w:val="000000"/>
          <w:szCs w:val="24"/>
          <w:lang w:eastAsia="zh-CN"/>
        </w:rPr>
        <w:t>90%</w:t>
      </w:r>
      <w:r>
        <w:rPr>
          <w:rFonts w:ascii="宋体" w:hAnsi="宋体" w:cs="宋体" w:hint="eastAsia"/>
          <w:color w:val="000000"/>
          <w:szCs w:val="24"/>
          <w:lang w:eastAsia="zh-CN"/>
        </w:rPr>
        <w:t>）；</w:t>
      </w:r>
    </w:p>
    <w:p w:rsidR="00573C10" w:rsidRDefault="004904C8">
      <w:pPr>
        <w:pStyle w:val="10"/>
        <w:numPr>
          <w:ilvl w:val="0"/>
          <w:numId w:val="3"/>
        </w:numPr>
        <w:snapToGrid w:val="0"/>
        <w:spacing w:after="156" w:line="360" w:lineRule="auto"/>
        <w:ind w:firstLine="480"/>
        <w:rPr>
          <w:rFonts w:ascii="宋体" w:hAnsi="宋体" w:cs="宋体"/>
          <w:color w:val="000000"/>
          <w:szCs w:val="24"/>
          <w:lang w:eastAsia="zh-CN"/>
        </w:rPr>
      </w:pPr>
      <w:r>
        <w:rPr>
          <w:rFonts w:ascii="宋体" w:hAnsi="宋体" w:cs="宋体" w:hint="eastAsia"/>
          <w:color w:val="000000"/>
          <w:szCs w:val="24"/>
          <w:lang w:eastAsia="zh-CN"/>
        </w:rPr>
        <w:t>A3</w:t>
      </w:r>
      <w:r>
        <w:rPr>
          <w:rFonts w:ascii="宋体" w:hAnsi="宋体" w:cs="宋体" w:hint="eastAsia"/>
          <w:color w:val="000000"/>
          <w:szCs w:val="24"/>
          <w:lang w:eastAsia="zh-CN"/>
        </w:rPr>
        <w:t>为客户经理每维护一个客户所得的奖励，即</w:t>
      </w:r>
      <w:r>
        <w:rPr>
          <w:rFonts w:ascii="宋体" w:hAnsi="宋体" w:cs="宋体" w:hint="eastAsia"/>
          <w:color w:val="000000"/>
          <w:szCs w:val="24"/>
          <w:lang w:eastAsia="zh-CN"/>
        </w:rPr>
        <w:t>A3</w:t>
      </w:r>
      <w:r>
        <w:rPr>
          <w:rFonts w:ascii="宋体" w:hAnsi="宋体" w:cs="宋体" w:hint="eastAsia"/>
          <w:color w:val="000000"/>
          <w:szCs w:val="24"/>
          <w:lang w:eastAsia="zh-CN"/>
        </w:rPr>
        <w:t>为</w:t>
      </w:r>
      <w:r>
        <w:rPr>
          <w:rFonts w:ascii="宋体" w:hAnsi="宋体" w:cs="宋体" w:hint="eastAsia"/>
          <w:color w:val="000000"/>
          <w:szCs w:val="24"/>
          <w:lang w:eastAsia="zh-CN"/>
        </w:rPr>
        <w:t>30</w:t>
      </w:r>
      <w:r>
        <w:rPr>
          <w:rFonts w:ascii="宋体" w:hAnsi="宋体" w:cs="宋体" w:hint="eastAsia"/>
          <w:color w:val="000000"/>
          <w:szCs w:val="24"/>
          <w:lang w:eastAsia="zh-CN"/>
        </w:rPr>
        <w:t>元。</w:t>
      </w:r>
    </w:p>
    <w:p w:rsidR="00573C10" w:rsidRDefault="004904C8">
      <w:pPr>
        <w:pStyle w:val="10"/>
        <w:numPr>
          <w:ilvl w:val="0"/>
          <w:numId w:val="3"/>
        </w:numPr>
        <w:snapToGrid w:val="0"/>
        <w:spacing w:after="156" w:line="360" w:lineRule="auto"/>
        <w:ind w:firstLine="480"/>
        <w:rPr>
          <w:rFonts w:ascii="宋体" w:hAnsi="宋体" w:cs="宋体"/>
          <w:color w:val="000000"/>
          <w:szCs w:val="24"/>
          <w:lang w:eastAsia="zh-CN"/>
        </w:rPr>
      </w:pPr>
      <w:r>
        <w:rPr>
          <w:rFonts w:ascii="宋体" w:hAnsi="宋体" w:cs="宋体" w:hint="eastAsia"/>
          <w:color w:val="000000"/>
          <w:szCs w:val="24"/>
          <w:lang w:eastAsia="zh-CN"/>
        </w:rPr>
        <w:t>A4</w:t>
      </w:r>
      <w:r>
        <w:rPr>
          <w:rFonts w:ascii="宋体" w:hAnsi="宋体" w:cs="宋体" w:hint="eastAsia"/>
          <w:color w:val="000000"/>
          <w:szCs w:val="24"/>
          <w:lang w:eastAsia="zh-CN"/>
        </w:rPr>
        <w:t>为客户经理每协助调查一个有效客户所得奖励（有效客户指通过审贷会且完成放款的客户），即</w:t>
      </w:r>
      <w:r>
        <w:rPr>
          <w:rFonts w:ascii="宋体" w:hAnsi="宋体" w:cs="宋体" w:hint="eastAsia"/>
          <w:color w:val="000000"/>
          <w:szCs w:val="24"/>
          <w:lang w:eastAsia="zh-CN"/>
        </w:rPr>
        <w:t>A4</w:t>
      </w:r>
      <w:r>
        <w:rPr>
          <w:rFonts w:ascii="宋体" w:hAnsi="宋体" w:cs="宋体" w:hint="eastAsia"/>
          <w:color w:val="000000"/>
          <w:szCs w:val="24"/>
          <w:lang w:eastAsia="zh-CN"/>
        </w:rPr>
        <w:t>为</w:t>
      </w:r>
      <w:r>
        <w:rPr>
          <w:rFonts w:ascii="宋体" w:hAnsi="宋体" w:cs="宋体" w:hint="eastAsia"/>
          <w:color w:val="000000"/>
          <w:szCs w:val="24"/>
          <w:lang w:eastAsia="zh-CN"/>
        </w:rPr>
        <w:t>100</w:t>
      </w:r>
      <w:r>
        <w:rPr>
          <w:rFonts w:ascii="宋体" w:hAnsi="宋体" w:cs="宋体" w:hint="eastAsia"/>
          <w:color w:val="000000"/>
          <w:szCs w:val="24"/>
          <w:lang w:eastAsia="zh-CN"/>
        </w:rPr>
        <w:t>元，一次性发放；</w:t>
      </w:r>
    </w:p>
    <w:p w:rsidR="00573C10" w:rsidRDefault="004904C8">
      <w:pPr>
        <w:pStyle w:val="10"/>
        <w:numPr>
          <w:ilvl w:val="0"/>
          <w:numId w:val="3"/>
        </w:numPr>
        <w:snapToGrid w:val="0"/>
        <w:spacing w:after="156" w:line="360" w:lineRule="auto"/>
        <w:ind w:firstLine="480"/>
        <w:rPr>
          <w:rFonts w:ascii="宋体" w:hAnsi="宋体" w:cs="宋体"/>
          <w:color w:val="000000"/>
          <w:szCs w:val="24"/>
          <w:lang w:eastAsia="zh-CN"/>
        </w:rPr>
      </w:pPr>
      <w:r>
        <w:rPr>
          <w:rFonts w:ascii="宋体" w:hAnsi="宋体" w:cs="宋体" w:hint="eastAsia"/>
          <w:color w:val="000000"/>
          <w:szCs w:val="24"/>
          <w:lang w:eastAsia="zh-CN"/>
        </w:rPr>
        <w:t>M</w:t>
      </w:r>
      <w:r>
        <w:rPr>
          <w:rFonts w:ascii="宋体" w:hAnsi="宋体" w:cs="宋体" w:hint="eastAsia"/>
          <w:color w:val="000000"/>
          <w:szCs w:val="24"/>
          <w:lang w:eastAsia="zh-CN"/>
        </w:rPr>
        <w:t>为跨月逾期扣款：</w:t>
      </w:r>
    </w:p>
    <w:p w:rsidR="00573C10" w:rsidRDefault="004904C8">
      <w:pPr>
        <w:pStyle w:val="10"/>
        <w:numPr>
          <w:ilvl w:val="0"/>
          <w:numId w:val="4"/>
        </w:numPr>
        <w:snapToGrid w:val="0"/>
        <w:spacing w:after="156" w:line="360" w:lineRule="auto"/>
        <w:ind w:firstLine="480"/>
        <w:rPr>
          <w:rFonts w:ascii="宋体" w:hAnsi="宋体" w:cs="宋体"/>
          <w:szCs w:val="24"/>
          <w:lang w:eastAsia="zh-CN"/>
        </w:rPr>
      </w:pPr>
      <w:r>
        <w:rPr>
          <w:rFonts w:ascii="宋体" w:hAnsi="宋体" w:cs="宋体" w:hint="eastAsia"/>
          <w:color w:val="000000"/>
          <w:szCs w:val="24"/>
          <w:lang w:eastAsia="zh-CN"/>
        </w:rPr>
        <w:t>小微</w:t>
      </w:r>
      <w:r>
        <w:rPr>
          <w:rFonts w:ascii="宋体" w:hAnsi="宋体" w:cs="宋体"/>
          <w:color w:val="000000"/>
          <w:szCs w:val="24"/>
          <w:lang w:eastAsia="zh-CN"/>
        </w:rPr>
        <w:t>贷款业务严格控制</w:t>
      </w:r>
      <w:r>
        <w:rPr>
          <w:rFonts w:ascii="宋体" w:hAnsi="宋体" w:cs="宋体" w:hint="eastAsia"/>
          <w:color w:val="000000"/>
          <w:szCs w:val="24"/>
          <w:lang w:eastAsia="zh-CN"/>
        </w:rPr>
        <w:t>客户经理维护的贷款</w:t>
      </w:r>
      <w:r>
        <w:rPr>
          <w:rFonts w:ascii="宋体" w:hAnsi="宋体" w:cs="宋体"/>
          <w:color w:val="000000"/>
          <w:szCs w:val="24"/>
          <w:lang w:eastAsia="zh-CN"/>
        </w:rPr>
        <w:t>质量。</w:t>
      </w:r>
      <w:r>
        <w:rPr>
          <w:rFonts w:ascii="宋体" w:hAnsi="宋体" w:cs="宋体" w:hint="eastAsia"/>
          <w:color w:val="000000"/>
          <w:szCs w:val="24"/>
          <w:lang w:eastAsia="zh-CN"/>
        </w:rPr>
        <w:t>如绩效</w:t>
      </w:r>
      <w:r>
        <w:rPr>
          <w:rFonts w:ascii="宋体" w:hAnsi="宋体" w:cs="宋体"/>
          <w:color w:val="000000"/>
          <w:szCs w:val="24"/>
          <w:lang w:eastAsia="zh-CN"/>
        </w:rPr>
        <w:t>核算当月</w:t>
      </w:r>
      <w:r>
        <w:rPr>
          <w:rFonts w:ascii="宋体" w:hAnsi="宋体" w:cs="宋体" w:hint="eastAsia"/>
          <w:color w:val="000000"/>
          <w:szCs w:val="24"/>
          <w:lang w:eastAsia="zh-CN"/>
        </w:rPr>
        <w:t>出现跨月逾期，</w:t>
      </w:r>
      <w:r>
        <w:rPr>
          <w:rFonts w:ascii="宋体" w:hAnsi="宋体" w:cs="宋体" w:hint="eastAsia"/>
          <w:szCs w:val="24"/>
          <w:lang w:eastAsia="zh-CN"/>
        </w:rPr>
        <w:t>停发该笔贷款的管护数绩效和贷款余额提成，</w:t>
      </w:r>
      <w:r>
        <w:rPr>
          <w:rFonts w:ascii="宋体" w:hAnsi="宋体" w:cs="宋体"/>
          <w:szCs w:val="24"/>
          <w:lang w:eastAsia="zh-CN"/>
        </w:rPr>
        <w:t>新增贷款</w:t>
      </w:r>
      <w:r>
        <w:rPr>
          <w:rFonts w:ascii="宋体" w:hAnsi="宋体" w:cs="宋体" w:hint="eastAsia"/>
          <w:szCs w:val="24"/>
          <w:lang w:eastAsia="zh-CN"/>
        </w:rPr>
        <w:t>跨月逾期</w:t>
      </w:r>
      <w:r>
        <w:rPr>
          <w:rFonts w:ascii="宋体" w:hAnsi="宋体" w:cs="宋体"/>
          <w:szCs w:val="24"/>
          <w:lang w:eastAsia="zh-CN"/>
        </w:rPr>
        <w:t>停发新增贷款</w:t>
      </w:r>
      <w:r>
        <w:rPr>
          <w:rFonts w:ascii="宋体" w:hAnsi="宋体" w:cs="宋体" w:hint="eastAsia"/>
          <w:szCs w:val="24"/>
          <w:lang w:eastAsia="zh-CN"/>
        </w:rPr>
        <w:t>笔数</w:t>
      </w:r>
      <w:r>
        <w:rPr>
          <w:rFonts w:ascii="宋体" w:hAnsi="宋体" w:cs="宋体"/>
          <w:szCs w:val="24"/>
          <w:lang w:eastAsia="zh-CN"/>
        </w:rPr>
        <w:t>绩效</w:t>
      </w:r>
      <w:r>
        <w:rPr>
          <w:rFonts w:ascii="宋体" w:hAnsi="宋体" w:cs="宋体" w:hint="eastAsia"/>
          <w:szCs w:val="24"/>
          <w:lang w:eastAsia="zh-CN"/>
        </w:rPr>
        <w:t>；</w:t>
      </w:r>
    </w:p>
    <w:p w:rsidR="00573C10" w:rsidRDefault="004904C8">
      <w:pPr>
        <w:pStyle w:val="10"/>
        <w:numPr>
          <w:ilvl w:val="0"/>
          <w:numId w:val="4"/>
        </w:numPr>
        <w:snapToGrid w:val="0"/>
        <w:spacing w:after="156" w:line="360" w:lineRule="auto"/>
        <w:ind w:firstLine="480"/>
        <w:rPr>
          <w:rFonts w:ascii="宋体" w:hAnsi="宋体" w:cs="宋体"/>
          <w:szCs w:val="24"/>
          <w:lang w:eastAsia="zh-CN"/>
        </w:rPr>
      </w:pPr>
      <w:r>
        <w:rPr>
          <w:rFonts w:ascii="宋体" w:hAnsi="宋体" w:cs="宋体" w:hint="eastAsia"/>
          <w:szCs w:val="24"/>
          <w:lang w:eastAsia="zh-CN"/>
        </w:rPr>
        <w:t>D1</w:t>
      </w:r>
      <w:r>
        <w:rPr>
          <w:rFonts w:ascii="宋体" w:hAnsi="宋体" w:cs="宋体" w:hint="eastAsia"/>
          <w:szCs w:val="24"/>
          <w:lang w:eastAsia="zh-CN"/>
        </w:rPr>
        <w:t>为客户经理每笔跨月逾期扣除绩效</w:t>
      </w:r>
      <w:r>
        <w:rPr>
          <w:rFonts w:ascii="宋体" w:hAnsi="宋体" w:cs="宋体" w:hint="eastAsia"/>
          <w:szCs w:val="24"/>
          <w:lang w:eastAsia="zh-CN"/>
        </w:rPr>
        <w:t>200</w:t>
      </w:r>
      <w:r>
        <w:rPr>
          <w:rFonts w:ascii="宋体" w:hAnsi="宋体" w:cs="宋体" w:hint="eastAsia"/>
          <w:szCs w:val="24"/>
          <w:lang w:eastAsia="zh-CN"/>
        </w:rPr>
        <w:t>元，即</w:t>
      </w:r>
      <w:r>
        <w:rPr>
          <w:rFonts w:ascii="宋体" w:hAnsi="宋体" w:cs="宋体" w:hint="eastAsia"/>
          <w:szCs w:val="24"/>
          <w:lang w:eastAsia="zh-CN"/>
        </w:rPr>
        <w:t>D1</w:t>
      </w:r>
      <w:r>
        <w:rPr>
          <w:rFonts w:ascii="宋体" w:hAnsi="宋体" w:cs="宋体" w:hint="eastAsia"/>
          <w:szCs w:val="24"/>
          <w:lang w:eastAsia="zh-CN"/>
        </w:rPr>
        <w:t>为</w:t>
      </w:r>
      <w:r>
        <w:rPr>
          <w:rFonts w:ascii="宋体" w:hAnsi="宋体" w:cs="宋体" w:hint="eastAsia"/>
          <w:szCs w:val="24"/>
          <w:lang w:eastAsia="zh-CN"/>
        </w:rPr>
        <w:t>200</w:t>
      </w:r>
      <w:r>
        <w:rPr>
          <w:rFonts w:ascii="宋体" w:hAnsi="宋体" w:cs="宋体" w:hint="eastAsia"/>
          <w:szCs w:val="24"/>
          <w:lang w:eastAsia="zh-CN"/>
        </w:rPr>
        <w:t>元；</w:t>
      </w:r>
    </w:p>
    <w:p w:rsidR="00573C10" w:rsidRDefault="004904C8">
      <w:pPr>
        <w:pStyle w:val="10"/>
        <w:numPr>
          <w:ilvl w:val="0"/>
          <w:numId w:val="4"/>
        </w:numPr>
        <w:snapToGrid w:val="0"/>
        <w:spacing w:after="156" w:line="360" w:lineRule="auto"/>
        <w:ind w:firstLine="480"/>
        <w:rPr>
          <w:rFonts w:ascii="宋体" w:hAnsi="宋体" w:cs="宋体"/>
          <w:szCs w:val="24"/>
          <w:lang w:eastAsia="zh-CN"/>
        </w:rPr>
      </w:pPr>
      <w:r>
        <w:rPr>
          <w:rFonts w:ascii="宋体" w:hAnsi="宋体" w:cs="宋体" w:hint="eastAsia"/>
          <w:szCs w:val="24"/>
          <w:lang w:eastAsia="zh-CN"/>
        </w:rPr>
        <w:t>客户</w:t>
      </w:r>
      <w:r>
        <w:rPr>
          <w:rFonts w:ascii="宋体" w:hAnsi="宋体" w:cs="宋体"/>
          <w:szCs w:val="24"/>
          <w:lang w:eastAsia="zh-CN"/>
        </w:rPr>
        <w:t>经理</w:t>
      </w:r>
      <w:r>
        <w:rPr>
          <w:rFonts w:ascii="宋体" w:hAnsi="宋体" w:cs="宋体" w:hint="eastAsia"/>
          <w:szCs w:val="24"/>
          <w:lang w:eastAsia="zh-CN"/>
        </w:rPr>
        <w:t>责任</w:t>
      </w:r>
      <w:r>
        <w:rPr>
          <w:rFonts w:ascii="宋体" w:hAnsi="宋体" w:cs="宋体"/>
          <w:szCs w:val="24"/>
          <w:lang w:eastAsia="zh-CN"/>
        </w:rPr>
        <w:t>贷款的</w:t>
      </w:r>
      <w:r>
        <w:rPr>
          <w:rFonts w:ascii="宋体" w:hAnsi="宋体" w:cs="宋体" w:hint="eastAsia"/>
          <w:szCs w:val="24"/>
          <w:lang w:eastAsia="zh-CN"/>
        </w:rPr>
        <w:t>跨月逾期贷款比率超过容忍度的处罚标准。对于跨月逾期贷款比率</w:t>
      </w:r>
      <w:r>
        <w:rPr>
          <w:rFonts w:ascii="宋体" w:hAnsi="宋体" w:cs="宋体" w:hint="eastAsia"/>
          <w:szCs w:val="24"/>
          <w:lang w:eastAsia="zh-CN"/>
        </w:rPr>
        <w:t>(</w:t>
      </w:r>
      <w:r>
        <w:rPr>
          <w:rFonts w:ascii="宋体" w:hAnsi="宋体" w:cs="宋体" w:hint="eastAsia"/>
          <w:szCs w:val="24"/>
          <w:lang w:eastAsia="zh-CN"/>
        </w:rPr>
        <w:t>指跨月逾期贷款本息金额</w:t>
      </w:r>
      <w:r>
        <w:rPr>
          <w:rFonts w:ascii="宋体" w:hAnsi="宋体" w:cs="宋体" w:hint="eastAsia"/>
          <w:szCs w:val="24"/>
          <w:lang w:eastAsia="zh-CN"/>
        </w:rPr>
        <w:t>/</w:t>
      </w:r>
      <w:r>
        <w:rPr>
          <w:rFonts w:ascii="宋体" w:hAnsi="宋体" w:cs="宋体" w:hint="eastAsia"/>
          <w:szCs w:val="24"/>
          <w:lang w:eastAsia="zh-CN"/>
        </w:rPr>
        <w:t>维护贷款余额</w:t>
      </w:r>
      <w:r>
        <w:rPr>
          <w:rFonts w:ascii="宋体" w:hAnsi="宋体" w:cs="宋体" w:hint="eastAsia"/>
          <w:szCs w:val="24"/>
          <w:lang w:eastAsia="zh-CN"/>
        </w:rPr>
        <w:t>)</w:t>
      </w:r>
      <w:r>
        <w:rPr>
          <w:rFonts w:ascii="宋体" w:hAnsi="宋体" w:cs="宋体" w:hint="eastAsia"/>
          <w:szCs w:val="24"/>
          <w:lang w:eastAsia="zh-CN"/>
        </w:rPr>
        <w:t>，按相应比例扣罚当月绩效工资。扣罚比例如下</w:t>
      </w:r>
      <w:r>
        <w:rPr>
          <w:rFonts w:ascii="宋体" w:hAnsi="宋体" w:cs="宋体" w:hint="eastAsia"/>
          <w:szCs w:val="24"/>
          <w:lang w:eastAsia="zh-CN"/>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573C10">
        <w:tc>
          <w:tcPr>
            <w:tcW w:w="4261" w:type="dxa"/>
          </w:tcPr>
          <w:p w:rsidR="00573C10" w:rsidRDefault="004904C8">
            <w:pPr>
              <w:spacing w:line="360" w:lineRule="auto"/>
              <w:ind w:firstLineChars="200" w:firstLine="482"/>
              <w:jc w:val="center"/>
              <w:rPr>
                <w:rFonts w:ascii="宋体" w:hAnsi="宋体" w:cs="宋体"/>
                <w:sz w:val="24"/>
                <w:szCs w:val="24"/>
              </w:rPr>
            </w:pPr>
            <w:r>
              <w:rPr>
                <w:rFonts w:ascii="宋体" w:hAnsi="宋体" w:cs="宋体" w:hint="eastAsia"/>
                <w:b/>
                <w:bCs/>
                <w:sz w:val="24"/>
                <w:szCs w:val="24"/>
                <w:lang w:eastAsia="zh-CN"/>
              </w:rPr>
              <w:t>跨月逾期贷款</w:t>
            </w:r>
            <w:r>
              <w:rPr>
                <w:rFonts w:ascii="宋体" w:hAnsi="宋体" w:cs="宋体"/>
                <w:b/>
                <w:bCs/>
                <w:sz w:val="24"/>
                <w:szCs w:val="24"/>
                <w:lang w:eastAsia="zh-CN"/>
              </w:rPr>
              <w:t>率</w:t>
            </w:r>
            <w:r>
              <w:rPr>
                <w:rFonts w:ascii="宋体" w:hAnsi="宋体" w:cs="宋体" w:hint="eastAsia"/>
                <w:b/>
                <w:bCs/>
                <w:sz w:val="24"/>
                <w:szCs w:val="24"/>
              </w:rPr>
              <w:t>范围</w:t>
            </w:r>
          </w:p>
        </w:tc>
        <w:tc>
          <w:tcPr>
            <w:tcW w:w="4261" w:type="dxa"/>
          </w:tcPr>
          <w:p w:rsidR="00573C10" w:rsidRDefault="004904C8">
            <w:pPr>
              <w:spacing w:line="360" w:lineRule="auto"/>
              <w:ind w:firstLineChars="200" w:firstLine="482"/>
              <w:jc w:val="center"/>
              <w:rPr>
                <w:rFonts w:ascii="宋体" w:hAnsi="宋体" w:cs="宋体"/>
                <w:sz w:val="24"/>
                <w:szCs w:val="24"/>
              </w:rPr>
            </w:pPr>
            <w:r>
              <w:rPr>
                <w:rFonts w:ascii="宋体" w:hAnsi="宋体" w:cs="宋体" w:hint="eastAsia"/>
                <w:b/>
                <w:bCs/>
                <w:sz w:val="24"/>
                <w:szCs w:val="24"/>
                <w:lang w:eastAsia="zh-CN"/>
              </w:rPr>
              <w:t>跨月逾期</w:t>
            </w:r>
            <w:r>
              <w:rPr>
                <w:rFonts w:ascii="宋体" w:hAnsi="宋体" w:cs="宋体" w:hint="eastAsia"/>
                <w:b/>
                <w:bCs/>
                <w:sz w:val="24"/>
                <w:szCs w:val="24"/>
              </w:rPr>
              <w:t>扣款比例</w:t>
            </w:r>
            <w:r>
              <w:rPr>
                <w:rFonts w:ascii="宋体" w:hAnsi="宋体" w:cs="宋体" w:hint="eastAsia"/>
                <w:b/>
                <w:bCs/>
                <w:sz w:val="24"/>
                <w:szCs w:val="24"/>
                <w:lang w:eastAsia="zh-CN"/>
              </w:rPr>
              <w:t>(G1</w:t>
            </w:r>
            <w:r>
              <w:rPr>
                <w:rFonts w:ascii="宋体" w:hAnsi="宋体" w:cs="宋体" w:hint="eastAsia"/>
                <w:b/>
                <w:bCs/>
                <w:sz w:val="24"/>
                <w:szCs w:val="24"/>
              </w:rPr>
              <w:t>）</w:t>
            </w:r>
          </w:p>
        </w:tc>
      </w:tr>
      <w:tr w:rsidR="00573C10">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lang w:eastAsia="zh-CN"/>
              </w:rPr>
              <w:t>5</w:t>
            </w:r>
            <w:r>
              <w:rPr>
                <w:rFonts w:ascii="宋体" w:hAnsi="宋体" w:cs="宋体" w:hint="eastAsia"/>
                <w:sz w:val="24"/>
                <w:szCs w:val="24"/>
              </w:rPr>
              <w:t>%</w:t>
            </w:r>
            <w:r>
              <w:rPr>
                <w:rFonts w:ascii="宋体" w:hAnsi="宋体" w:cs="宋体" w:hint="eastAsia"/>
                <w:sz w:val="24"/>
                <w:szCs w:val="24"/>
              </w:rPr>
              <w:t>（含）以内的</w:t>
            </w:r>
          </w:p>
        </w:tc>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rPr>
              <w:t>0%</w:t>
            </w:r>
          </w:p>
        </w:tc>
      </w:tr>
      <w:tr w:rsidR="00573C10">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lang w:eastAsia="zh-CN"/>
              </w:rPr>
              <w:t>5</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lang w:eastAsia="zh-CN"/>
              </w:rPr>
              <w:t>7.5</w:t>
            </w:r>
            <w:r>
              <w:rPr>
                <w:rFonts w:ascii="宋体" w:hAnsi="宋体" w:cs="宋体" w:hint="eastAsia"/>
                <w:sz w:val="24"/>
                <w:szCs w:val="24"/>
              </w:rPr>
              <w:t>%(</w:t>
            </w:r>
            <w:r>
              <w:rPr>
                <w:rFonts w:ascii="宋体" w:hAnsi="宋体" w:cs="宋体" w:hint="eastAsia"/>
                <w:sz w:val="24"/>
                <w:szCs w:val="24"/>
              </w:rPr>
              <w:t>含</w:t>
            </w:r>
            <w:r>
              <w:rPr>
                <w:rFonts w:ascii="宋体" w:hAnsi="宋体" w:cs="宋体" w:hint="eastAsia"/>
                <w:sz w:val="24"/>
                <w:szCs w:val="24"/>
              </w:rPr>
              <w:t>)</w:t>
            </w:r>
          </w:p>
        </w:tc>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rPr>
              <w:t>30%</w:t>
            </w:r>
          </w:p>
        </w:tc>
      </w:tr>
      <w:tr w:rsidR="00573C10">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lang w:eastAsia="zh-CN"/>
              </w:rPr>
              <w:t>7.5</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lang w:eastAsia="zh-CN"/>
              </w:rPr>
              <w:t>10</w:t>
            </w:r>
            <w:r>
              <w:rPr>
                <w:rFonts w:ascii="宋体" w:hAnsi="宋体" w:cs="宋体" w:hint="eastAsia"/>
                <w:sz w:val="24"/>
                <w:szCs w:val="24"/>
              </w:rPr>
              <w:t>%(</w:t>
            </w:r>
            <w:r>
              <w:rPr>
                <w:rFonts w:ascii="宋体" w:hAnsi="宋体" w:cs="宋体" w:hint="eastAsia"/>
                <w:sz w:val="24"/>
                <w:szCs w:val="24"/>
              </w:rPr>
              <w:t>含</w:t>
            </w:r>
            <w:r>
              <w:rPr>
                <w:rFonts w:ascii="宋体" w:hAnsi="宋体" w:cs="宋体" w:hint="eastAsia"/>
                <w:sz w:val="24"/>
                <w:szCs w:val="24"/>
              </w:rPr>
              <w:t>)</w:t>
            </w:r>
          </w:p>
        </w:tc>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rPr>
              <w:t>50%</w:t>
            </w:r>
          </w:p>
        </w:tc>
      </w:tr>
      <w:tr w:rsidR="00573C10">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lang w:eastAsia="zh-CN"/>
              </w:rPr>
              <w:t>10</w:t>
            </w:r>
            <w:r>
              <w:rPr>
                <w:rFonts w:ascii="宋体" w:hAnsi="宋体" w:cs="宋体" w:hint="eastAsia"/>
                <w:sz w:val="24"/>
                <w:szCs w:val="24"/>
              </w:rPr>
              <w:t>%</w:t>
            </w:r>
            <w:r>
              <w:rPr>
                <w:rFonts w:ascii="宋体" w:hAnsi="宋体" w:cs="宋体" w:hint="eastAsia"/>
                <w:sz w:val="24"/>
                <w:szCs w:val="24"/>
              </w:rPr>
              <w:t>以上</w:t>
            </w:r>
          </w:p>
        </w:tc>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rPr>
              <w:t>100%</w:t>
            </w:r>
          </w:p>
        </w:tc>
      </w:tr>
      <w:tr w:rsidR="00573C10">
        <w:tc>
          <w:tcPr>
            <w:tcW w:w="8522" w:type="dxa"/>
            <w:gridSpan w:val="2"/>
          </w:tcPr>
          <w:p w:rsidR="00573C10" w:rsidRDefault="004904C8">
            <w:pPr>
              <w:spacing w:line="360" w:lineRule="auto"/>
              <w:rPr>
                <w:rFonts w:ascii="宋体" w:hAnsi="宋体" w:cs="宋体"/>
                <w:sz w:val="24"/>
                <w:szCs w:val="24"/>
                <w:lang w:eastAsia="zh-CN"/>
              </w:rPr>
            </w:pPr>
            <w:r>
              <w:rPr>
                <w:rFonts w:ascii="宋体" w:hAnsi="宋体" w:cs="宋体" w:hint="eastAsia"/>
                <w:sz w:val="24"/>
                <w:szCs w:val="24"/>
                <w:lang w:eastAsia="zh-CN"/>
              </w:rPr>
              <w:lastRenderedPageBreak/>
              <w:t>对于跨月逾期比率超过</w:t>
            </w:r>
            <w:r>
              <w:rPr>
                <w:rFonts w:ascii="宋体" w:hAnsi="宋体" w:cs="宋体" w:hint="eastAsia"/>
                <w:sz w:val="24"/>
                <w:szCs w:val="24"/>
                <w:lang w:eastAsia="zh-CN"/>
              </w:rPr>
              <w:t>10%</w:t>
            </w:r>
            <w:r>
              <w:rPr>
                <w:rFonts w:ascii="宋体" w:hAnsi="宋体" w:cs="宋体" w:hint="eastAsia"/>
                <w:sz w:val="24"/>
                <w:szCs w:val="24"/>
                <w:lang w:eastAsia="zh-CN"/>
              </w:rPr>
              <w:t>的，扣除客户经理当月全部绩效工资并暂停贷款权限，专职负责清收逾期贷款，直至逾期率低于</w:t>
            </w:r>
            <w:r>
              <w:rPr>
                <w:rFonts w:ascii="宋体" w:hAnsi="宋体" w:cs="宋体" w:hint="eastAsia"/>
                <w:sz w:val="24"/>
                <w:szCs w:val="24"/>
                <w:lang w:eastAsia="zh-CN"/>
              </w:rPr>
              <w:t>10%</w:t>
            </w:r>
            <w:r>
              <w:rPr>
                <w:rFonts w:ascii="宋体" w:hAnsi="宋体" w:cs="宋体" w:hint="eastAsia"/>
                <w:sz w:val="24"/>
                <w:szCs w:val="24"/>
                <w:lang w:eastAsia="zh-CN"/>
              </w:rPr>
              <w:t>。</w:t>
            </w:r>
          </w:p>
        </w:tc>
      </w:tr>
    </w:tbl>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t>运营经理绩效薪酬：</w:t>
      </w:r>
    </w:p>
    <w:p w:rsidR="00573C10" w:rsidRDefault="004904C8">
      <w:pPr>
        <w:pStyle w:val="a7"/>
        <w:tabs>
          <w:tab w:val="left" w:pos="1800"/>
        </w:tabs>
        <w:spacing w:afterLines="0" w:after="0" w:line="480" w:lineRule="auto"/>
        <w:ind w:firstLine="482"/>
        <w:rPr>
          <w:rFonts w:ascii="宋体" w:hAnsi="宋体" w:cs="宋体"/>
          <w:b/>
          <w:bCs/>
          <w:color w:val="000000"/>
          <w:szCs w:val="24"/>
          <w:lang w:eastAsia="zh-CN"/>
        </w:rPr>
      </w:pPr>
      <w:r>
        <w:rPr>
          <w:rFonts w:ascii="宋体" w:hAnsi="宋体" w:cs="宋体" w:hint="eastAsia"/>
          <w:b/>
          <w:bCs/>
          <w:color w:val="000000"/>
          <w:szCs w:val="24"/>
          <w:lang w:eastAsia="zh-CN"/>
        </w:rPr>
        <w:t>运营经理绩效薪酬</w:t>
      </w:r>
      <w:r>
        <w:rPr>
          <w:rFonts w:ascii="宋体" w:hAnsi="宋体" w:cs="宋体" w:hint="eastAsia"/>
          <w:b/>
          <w:bCs/>
          <w:color w:val="000000"/>
          <w:szCs w:val="24"/>
          <w:lang w:eastAsia="zh-CN"/>
        </w:rPr>
        <w:t>=</w:t>
      </w:r>
      <w:ins w:id="5" w:author="Administrator" w:date="2016-11-08T14:34:00Z">
        <w:r>
          <w:rPr>
            <w:rFonts w:ascii="宋体" w:hAnsi="宋体" w:cs="宋体" w:hint="eastAsia"/>
            <w:b/>
            <w:bCs/>
            <w:color w:val="000000"/>
            <w:szCs w:val="24"/>
            <w:lang w:eastAsia="zh-CN"/>
          </w:rPr>
          <w:t>(</w:t>
        </w:r>
      </w:ins>
      <w:r>
        <w:rPr>
          <w:rFonts w:ascii="宋体" w:hAnsi="宋体" w:cs="宋体" w:hint="eastAsia"/>
          <w:b/>
          <w:bCs/>
          <w:color w:val="000000"/>
          <w:szCs w:val="24"/>
          <w:lang w:eastAsia="zh-CN"/>
        </w:rPr>
        <w:t>客户经理平均绩效×</w:t>
      </w:r>
      <w:del w:id="6" w:author="Administrator" w:date="2017-03-30T09:18:00Z">
        <w:r>
          <w:rPr>
            <w:rFonts w:ascii="宋体" w:hAnsi="宋体" w:cs="宋体" w:hint="eastAsia"/>
            <w:b/>
            <w:bCs/>
            <w:color w:val="000000"/>
            <w:szCs w:val="24"/>
            <w:lang w:eastAsia="zh-CN"/>
          </w:rPr>
          <w:delText>9</w:delText>
        </w:r>
      </w:del>
      <w:ins w:id="7" w:author="Administrator" w:date="2017-03-30T09:18:00Z">
        <w:r>
          <w:rPr>
            <w:rFonts w:ascii="宋体" w:hAnsi="宋体" w:cs="宋体" w:hint="eastAsia"/>
            <w:b/>
            <w:bCs/>
            <w:color w:val="000000"/>
            <w:szCs w:val="24"/>
            <w:lang w:eastAsia="zh-CN"/>
          </w:rPr>
          <w:t>8</w:t>
        </w:r>
      </w:ins>
      <w:r>
        <w:rPr>
          <w:rFonts w:ascii="宋体" w:hAnsi="宋体" w:cs="宋体" w:hint="eastAsia"/>
          <w:b/>
          <w:bCs/>
          <w:color w:val="000000"/>
          <w:szCs w:val="24"/>
          <w:lang w:eastAsia="zh-CN"/>
        </w:rPr>
        <w:t>0% -M</w:t>
      </w:r>
      <w:ins w:id="8" w:author="Administrator" w:date="2016-11-08T14:34:00Z">
        <w:r>
          <w:rPr>
            <w:rFonts w:ascii="宋体" w:hAnsi="宋体" w:cs="宋体" w:hint="eastAsia"/>
            <w:b/>
            <w:bCs/>
            <w:color w:val="000000"/>
            <w:szCs w:val="24"/>
            <w:lang w:eastAsia="zh-CN"/>
          </w:rPr>
          <w:t>)*K</w:t>
        </w:r>
      </w:ins>
    </w:p>
    <w:p w:rsidR="00573C10" w:rsidRDefault="004904C8">
      <w:pPr>
        <w:pStyle w:val="10"/>
        <w:numPr>
          <w:ilvl w:val="0"/>
          <w:numId w:val="5"/>
        </w:numPr>
        <w:snapToGrid w:val="0"/>
        <w:spacing w:afterLines="0" w:line="360" w:lineRule="auto"/>
        <w:ind w:firstLine="480"/>
        <w:rPr>
          <w:rFonts w:ascii="宋体" w:hAnsi="宋体" w:cs="宋体"/>
          <w:szCs w:val="24"/>
          <w:lang w:eastAsia="zh-CN"/>
        </w:rPr>
      </w:pPr>
      <w:r>
        <w:rPr>
          <w:rFonts w:ascii="宋体" w:hAnsi="宋体" w:cs="宋体" w:hint="eastAsia"/>
          <w:szCs w:val="24"/>
          <w:lang w:eastAsia="zh-CN"/>
        </w:rPr>
        <w:t>客户经理平均绩效</w:t>
      </w:r>
      <w:r>
        <w:rPr>
          <w:rFonts w:ascii="宋体" w:hAnsi="宋体" w:cs="宋体" w:hint="eastAsia"/>
          <w:szCs w:val="24"/>
          <w:lang w:eastAsia="zh-CN"/>
        </w:rPr>
        <w:t>=</w:t>
      </w:r>
      <w:r>
        <w:rPr>
          <w:rFonts w:ascii="宋体" w:hAnsi="宋体" w:cs="宋体" w:hint="eastAsia"/>
          <w:szCs w:val="24"/>
          <w:lang w:eastAsia="zh-CN"/>
        </w:rPr>
        <w:t>客户经理绩效总和÷客户经理总数；</w:t>
      </w:r>
    </w:p>
    <w:p w:rsidR="00573C10" w:rsidRDefault="004904C8">
      <w:pPr>
        <w:pStyle w:val="10"/>
        <w:numPr>
          <w:ilvl w:val="0"/>
          <w:numId w:val="5"/>
        </w:numPr>
        <w:snapToGrid w:val="0"/>
        <w:spacing w:afterLines="0" w:line="360" w:lineRule="auto"/>
        <w:ind w:firstLine="480"/>
        <w:rPr>
          <w:ins w:id="9" w:author="Administrator" w:date="2017-03-30T09:31:00Z"/>
          <w:rFonts w:ascii="宋体" w:hAnsi="宋体" w:cs="宋体"/>
          <w:szCs w:val="24"/>
          <w:lang w:eastAsia="zh-CN"/>
        </w:rPr>
      </w:pPr>
      <w:r>
        <w:rPr>
          <w:rFonts w:ascii="宋体" w:hAnsi="宋体" w:cs="宋体" w:hint="eastAsia"/>
          <w:szCs w:val="24"/>
          <w:lang w:eastAsia="zh-CN"/>
        </w:rPr>
        <w:t>M</w:t>
      </w:r>
      <w:r>
        <w:rPr>
          <w:rFonts w:ascii="宋体" w:hAnsi="宋体" w:cs="宋体" w:hint="eastAsia"/>
          <w:szCs w:val="24"/>
          <w:lang w:eastAsia="zh-CN"/>
        </w:rPr>
        <w:t>为业务差错扣款：</w:t>
      </w:r>
      <w:r>
        <w:rPr>
          <w:rFonts w:ascii="宋体" w:hAnsi="宋体" w:cs="宋体" w:hint="eastAsia"/>
          <w:szCs w:val="24"/>
          <w:lang w:eastAsia="zh-CN"/>
        </w:rPr>
        <w:t>1</w:t>
      </w:r>
      <w:r>
        <w:rPr>
          <w:rFonts w:ascii="宋体" w:hAnsi="宋体" w:cs="宋体" w:hint="eastAsia"/>
          <w:szCs w:val="24"/>
          <w:lang w:eastAsia="zh-CN"/>
        </w:rPr>
        <w:t>笔差错扣款</w:t>
      </w:r>
      <w:r>
        <w:rPr>
          <w:rFonts w:ascii="宋体" w:hAnsi="宋体" w:cs="宋体" w:hint="eastAsia"/>
          <w:szCs w:val="24"/>
          <w:lang w:eastAsia="zh-CN"/>
        </w:rPr>
        <w:t>50</w:t>
      </w:r>
      <w:r>
        <w:rPr>
          <w:rFonts w:ascii="宋体" w:hAnsi="宋体" w:cs="宋体" w:hint="eastAsia"/>
          <w:szCs w:val="24"/>
          <w:lang w:eastAsia="zh-CN"/>
        </w:rPr>
        <w:t>元。业务差错扣款指运营经理工作失职造成差错的扣款。</w:t>
      </w:r>
    </w:p>
    <w:p w:rsidR="00573C10" w:rsidRDefault="004904C8" w:rsidP="00573C10">
      <w:pPr>
        <w:pStyle w:val="a7"/>
        <w:numPr>
          <w:ilvl w:val="0"/>
          <w:numId w:val="5"/>
          <w:ins w:id="10" w:author="Administrator" w:date="2017-03-30T09:31:00Z"/>
        </w:numPr>
        <w:tabs>
          <w:tab w:val="left" w:pos="1800"/>
        </w:tabs>
        <w:snapToGrid w:val="0"/>
        <w:spacing w:afterLines="0" w:line="480" w:lineRule="auto"/>
        <w:ind w:firstLineChars="0" w:firstLine="0"/>
        <w:rPr>
          <w:rFonts w:ascii="宋体" w:hAnsi="宋体" w:cs="宋体"/>
          <w:szCs w:val="24"/>
          <w:lang w:eastAsia="zh-CN"/>
        </w:rPr>
        <w:pPrChange w:id="11" w:author="Administrator" w:date="2017-03-30T09:32:00Z">
          <w:pPr>
            <w:pStyle w:val="10"/>
            <w:numPr>
              <w:numId w:val="5"/>
            </w:numPr>
            <w:snapToGrid w:val="0"/>
            <w:spacing w:after="156" w:line="360" w:lineRule="auto"/>
            <w:ind w:firstLine="480"/>
          </w:pPr>
        </w:pPrChange>
      </w:pPr>
      <w:ins w:id="12" w:author="Administrator" w:date="2017-03-30T09:32:00Z">
        <w:r>
          <w:rPr>
            <w:rFonts w:ascii="宋体" w:hAnsi="宋体" w:cs="宋体" w:hint="eastAsia"/>
            <w:szCs w:val="24"/>
            <w:lang w:eastAsia="zh-CN"/>
          </w:rPr>
          <w:t xml:space="preserve">    </w:t>
        </w:r>
        <w:r>
          <w:rPr>
            <w:rFonts w:ascii="宋体" w:hAnsi="宋体" w:cs="宋体" w:hint="eastAsia"/>
            <w:szCs w:val="24"/>
            <w:lang w:eastAsia="zh-CN"/>
          </w:rPr>
          <w:t>（三）</w:t>
        </w:r>
      </w:ins>
      <w:ins w:id="13" w:author="Administrator" w:date="2017-03-30T09:31:00Z">
        <w:r>
          <w:rPr>
            <w:rFonts w:ascii="宋体" w:hAnsi="宋体" w:cs="宋体" w:hint="eastAsia"/>
            <w:szCs w:val="24"/>
            <w:lang w:eastAsia="zh-CN"/>
          </w:rPr>
          <w:t>每名运营经理支持服务的客户经理超过十二人时，每超过</w:t>
        </w:r>
        <w:r>
          <w:rPr>
            <w:rFonts w:ascii="宋体" w:hAnsi="宋体" w:cs="宋体" w:hint="eastAsia"/>
            <w:szCs w:val="24"/>
            <w:lang w:eastAsia="zh-CN"/>
          </w:rPr>
          <w:t>1</w:t>
        </w:r>
        <w:r>
          <w:rPr>
            <w:rFonts w:ascii="宋体" w:hAnsi="宋体" w:cs="宋体" w:hint="eastAsia"/>
            <w:szCs w:val="24"/>
            <w:lang w:eastAsia="zh-CN"/>
          </w:rPr>
          <w:t>人，运营经理的绩效系数增加</w:t>
        </w:r>
        <w:r>
          <w:rPr>
            <w:rFonts w:ascii="宋体" w:hAnsi="宋体" w:cs="宋体" w:hint="eastAsia"/>
            <w:szCs w:val="24"/>
            <w:lang w:eastAsia="zh-CN"/>
          </w:rPr>
          <w:t>2.5%</w:t>
        </w:r>
        <w:r>
          <w:rPr>
            <w:rFonts w:ascii="宋体" w:hAnsi="宋体" w:cs="宋体" w:hint="eastAsia"/>
            <w:szCs w:val="24"/>
            <w:lang w:eastAsia="zh-CN"/>
          </w:rPr>
          <w:t>，即团队中有</w:t>
        </w:r>
        <w:r>
          <w:rPr>
            <w:rFonts w:ascii="宋体" w:hAnsi="宋体" w:cs="宋体" w:hint="eastAsia"/>
            <w:szCs w:val="24"/>
            <w:lang w:eastAsia="zh-CN"/>
          </w:rPr>
          <w:t>13</w:t>
        </w:r>
        <w:r>
          <w:rPr>
            <w:rFonts w:ascii="宋体" w:hAnsi="宋体" w:cs="宋体" w:hint="eastAsia"/>
            <w:szCs w:val="24"/>
            <w:lang w:eastAsia="zh-CN"/>
          </w:rPr>
          <w:t>人时，</w:t>
        </w:r>
        <w:r>
          <w:rPr>
            <w:rFonts w:ascii="宋体" w:hAnsi="宋体" w:cs="宋体" w:hint="eastAsia"/>
            <w:bCs/>
            <w:color w:val="000000"/>
            <w:szCs w:val="24"/>
            <w:lang w:eastAsia="zh-CN"/>
          </w:rPr>
          <w:t>运营经理绩效薪酬</w:t>
        </w:r>
        <w:r>
          <w:rPr>
            <w:rFonts w:ascii="宋体" w:hAnsi="宋体" w:cs="宋体" w:hint="eastAsia"/>
            <w:bCs/>
            <w:color w:val="000000"/>
            <w:szCs w:val="24"/>
            <w:lang w:eastAsia="zh-CN"/>
          </w:rPr>
          <w:t>=</w:t>
        </w:r>
        <w:r>
          <w:rPr>
            <w:rFonts w:ascii="宋体" w:hAnsi="宋体" w:cs="宋体" w:hint="eastAsia"/>
            <w:bCs/>
            <w:color w:val="000000"/>
            <w:szCs w:val="24"/>
            <w:lang w:eastAsia="zh-CN"/>
          </w:rPr>
          <w:t>客户经理平均绩效×</w:t>
        </w:r>
        <w:r>
          <w:rPr>
            <w:rFonts w:ascii="宋体" w:hAnsi="宋体" w:cs="宋体" w:hint="eastAsia"/>
            <w:bCs/>
            <w:color w:val="000000"/>
            <w:szCs w:val="24"/>
            <w:lang w:eastAsia="zh-CN"/>
          </w:rPr>
          <w:t>82.5% -M</w:t>
        </w:r>
        <w:r>
          <w:rPr>
            <w:rFonts w:ascii="宋体" w:hAnsi="宋体" w:cs="宋体" w:hint="eastAsia"/>
            <w:bCs/>
            <w:color w:val="000000"/>
            <w:szCs w:val="24"/>
            <w:lang w:eastAsia="zh-CN"/>
          </w:rPr>
          <w:t>。</w:t>
        </w:r>
      </w:ins>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t>风险经理绩效薪酬：</w:t>
      </w:r>
    </w:p>
    <w:p w:rsidR="00573C10" w:rsidRDefault="004904C8">
      <w:pPr>
        <w:pStyle w:val="a7"/>
        <w:tabs>
          <w:tab w:val="left" w:pos="1800"/>
        </w:tabs>
        <w:spacing w:afterLines="0" w:after="0" w:line="480" w:lineRule="auto"/>
        <w:ind w:firstLine="482"/>
        <w:rPr>
          <w:rFonts w:ascii="宋体" w:hAnsi="宋体" w:cs="宋体"/>
          <w:b/>
          <w:bCs/>
          <w:color w:val="000000"/>
          <w:szCs w:val="24"/>
          <w:lang w:eastAsia="zh-CN"/>
        </w:rPr>
      </w:pPr>
      <w:r>
        <w:rPr>
          <w:rFonts w:ascii="宋体" w:hAnsi="宋体" w:cs="宋体" w:hint="eastAsia"/>
          <w:b/>
          <w:bCs/>
          <w:color w:val="000000"/>
          <w:szCs w:val="24"/>
          <w:lang w:eastAsia="zh-CN"/>
        </w:rPr>
        <w:t>风险经理绩效薪酬</w:t>
      </w:r>
      <w:r>
        <w:rPr>
          <w:rFonts w:ascii="宋体" w:hAnsi="宋体" w:cs="宋体" w:hint="eastAsia"/>
          <w:b/>
          <w:bCs/>
          <w:color w:val="000000"/>
          <w:szCs w:val="24"/>
          <w:lang w:eastAsia="zh-CN"/>
        </w:rPr>
        <w:t>=</w:t>
      </w:r>
      <w:ins w:id="14" w:author="Administrator" w:date="2016-11-08T14:34:00Z">
        <w:r>
          <w:rPr>
            <w:rFonts w:ascii="宋体" w:hAnsi="宋体" w:cs="宋体" w:hint="eastAsia"/>
            <w:b/>
            <w:bCs/>
            <w:color w:val="000000"/>
            <w:szCs w:val="24"/>
            <w:lang w:eastAsia="zh-CN"/>
          </w:rPr>
          <w:t>(</w:t>
        </w:r>
      </w:ins>
      <w:r>
        <w:rPr>
          <w:rFonts w:ascii="宋体" w:hAnsi="宋体" w:cs="宋体" w:hint="eastAsia"/>
          <w:b/>
          <w:bCs/>
          <w:color w:val="000000"/>
          <w:szCs w:val="24"/>
          <w:lang w:eastAsia="zh-CN"/>
        </w:rPr>
        <w:t>客户经理平均绩效×</w:t>
      </w:r>
      <w:del w:id="15" w:author="Administrator" w:date="2017-03-30T09:19:00Z">
        <w:r>
          <w:rPr>
            <w:rFonts w:ascii="宋体" w:hAnsi="宋体" w:cs="宋体" w:hint="eastAsia"/>
            <w:b/>
            <w:bCs/>
            <w:color w:val="000000"/>
            <w:szCs w:val="24"/>
            <w:lang w:eastAsia="zh-CN"/>
          </w:rPr>
          <w:delText>5</w:delText>
        </w:r>
      </w:del>
      <w:ins w:id="16" w:author="Administrator" w:date="2017-03-30T09:19:00Z">
        <w:r>
          <w:rPr>
            <w:rFonts w:ascii="宋体" w:hAnsi="宋体" w:cs="宋体" w:hint="eastAsia"/>
            <w:b/>
            <w:bCs/>
            <w:color w:val="000000"/>
            <w:szCs w:val="24"/>
            <w:lang w:eastAsia="zh-CN"/>
          </w:rPr>
          <w:t>6</w:t>
        </w:r>
      </w:ins>
      <w:r>
        <w:rPr>
          <w:rFonts w:ascii="宋体" w:hAnsi="宋体" w:cs="宋体" w:hint="eastAsia"/>
          <w:b/>
          <w:bCs/>
          <w:color w:val="000000"/>
          <w:szCs w:val="24"/>
          <w:lang w:eastAsia="zh-CN"/>
        </w:rPr>
        <w:t>0% +</w:t>
      </w:r>
      <w:r>
        <w:rPr>
          <w:rFonts w:ascii="宋体" w:hAnsi="宋体" w:cs="宋体" w:hint="eastAsia"/>
          <w:b/>
          <w:bCs/>
          <w:color w:val="000000"/>
          <w:szCs w:val="24"/>
          <w:lang w:eastAsia="zh-CN"/>
        </w:rPr>
        <w:t>贷款审</w:t>
      </w:r>
      <w:ins w:id="17" w:author="Administrator" w:date="2016-11-04T10:05:00Z">
        <w:r>
          <w:rPr>
            <w:rFonts w:ascii="宋体" w:hAnsi="宋体" w:cs="宋体" w:hint="eastAsia"/>
            <w:b/>
            <w:bCs/>
            <w:color w:val="000000"/>
            <w:szCs w:val="24"/>
            <w:lang w:eastAsia="zh-CN"/>
          </w:rPr>
          <w:t>查</w:t>
        </w:r>
      </w:ins>
      <w:del w:id="18" w:author="Administrator" w:date="2016-11-04T10:05:00Z">
        <w:r>
          <w:rPr>
            <w:rFonts w:ascii="宋体" w:hAnsi="宋体" w:cs="宋体" w:hint="eastAsia"/>
            <w:b/>
            <w:bCs/>
            <w:color w:val="000000"/>
            <w:szCs w:val="24"/>
            <w:lang w:eastAsia="zh-CN"/>
          </w:rPr>
          <w:delText>批</w:delText>
        </w:r>
      </w:del>
      <w:r>
        <w:rPr>
          <w:rFonts w:ascii="宋体" w:hAnsi="宋体" w:cs="宋体" w:hint="eastAsia"/>
          <w:b/>
          <w:bCs/>
          <w:color w:val="000000"/>
          <w:szCs w:val="24"/>
          <w:lang w:eastAsia="zh-CN"/>
        </w:rPr>
        <w:t>20</w:t>
      </w:r>
      <w:r>
        <w:rPr>
          <w:rFonts w:ascii="宋体" w:hAnsi="宋体" w:cs="宋体" w:hint="eastAsia"/>
          <w:b/>
          <w:bCs/>
          <w:color w:val="000000"/>
          <w:szCs w:val="24"/>
          <w:lang w:eastAsia="zh-CN"/>
        </w:rPr>
        <w:t>元</w:t>
      </w:r>
      <w:r>
        <w:rPr>
          <w:rFonts w:ascii="宋体" w:hAnsi="宋体" w:cs="宋体" w:hint="eastAsia"/>
          <w:b/>
          <w:bCs/>
          <w:color w:val="000000"/>
          <w:szCs w:val="24"/>
          <w:lang w:eastAsia="zh-CN"/>
        </w:rPr>
        <w:t>/</w:t>
      </w:r>
      <w:r>
        <w:rPr>
          <w:rFonts w:ascii="宋体" w:hAnsi="宋体" w:cs="宋体" w:hint="eastAsia"/>
          <w:b/>
          <w:bCs/>
          <w:color w:val="000000"/>
          <w:szCs w:val="24"/>
          <w:lang w:eastAsia="zh-CN"/>
        </w:rPr>
        <w:t>笔</w:t>
      </w:r>
      <w:r>
        <w:rPr>
          <w:rFonts w:ascii="宋体" w:hAnsi="宋体" w:cs="宋体" w:hint="eastAsia"/>
          <w:b/>
          <w:bCs/>
          <w:color w:val="000000"/>
          <w:szCs w:val="24"/>
          <w:lang w:eastAsia="zh-CN"/>
        </w:rPr>
        <w:t>-50</w:t>
      </w:r>
      <w:r>
        <w:rPr>
          <w:rFonts w:ascii="宋体" w:hAnsi="宋体" w:cs="宋体" w:hint="eastAsia"/>
          <w:b/>
          <w:bCs/>
          <w:color w:val="000000"/>
          <w:szCs w:val="24"/>
          <w:lang w:eastAsia="zh-CN"/>
        </w:rPr>
        <w:t>×</w:t>
      </w:r>
      <w:r>
        <w:rPr>
          <w:rFonts w:ascii="宋体" w:hAnsi="宋体" w:cs="宋体" w:hint="eastAsia"/>
          <w:b/>
          <w:bCs/>
          <w:color w:val="000000"/>
          <w:szCs w:val="24"/>
          <w:lang w:eastAsia="zh-CN"/>
        </w:rPr>
        <w:t>T1</w:t>
      </w:r>
      <w:ins w:id="19" w:author="Administrator" w:date="2016-11-08T14:34:00Z">
        <w:r>
          <w:rPr>
            <w:rFonts w:ascii="宋体" w:hAnsi="宋体" w:cs="宋体" w:hint="eastAsia"/>
            <w:b/>
            <w:bCs/>
            <w:color w:val="000000"/>
            <w:szCs w:val="24"/>
            <w:lang w:eastAsia="zh-CN"/>
          </w:rPr>
          <w:t>)*K</w:t>
        </w:r>
      </w:ins>
    </w:p>
    <w:p w:rsidR="00573C10" w:rsidRDefault="004904C8">
      <w:pPr>
        <w:pStyle w:val="10"/>
        <w:numPr>
          <w:ilvl w:val="0"/>
          <w:numId w:val="6"/>
        </w:numPr>
        <w:snapToGrid w:val="0"/>
        <w:spacing w:afterLines="0" w:line="360" w:lineRule="auto"/>
        <w:ind w:firstLine="480"/>
        <w:rPr>
          <w:rFonts w:ascii="宋体" w:hAnsi="宋体" w:cs="宋体"/>
          <w:szCs w:val="24"/>
          <w:lang w:eastAsia="zh-CN"/>
        </w:rPr>
      </w:pPr>
      <w:r>
        <w:rPr>
          <w:rFonts w:ascii="宋体" w:hAnsi="宋体" w:cs="宋体" w:hint="eastAsia"/>
          <w:szCs w:val="24"/>
          <w:lang w:eastAsia="zh-CN"/>
        </w:rPr>
        <w:t>客户经理平均绩效</w:t>
      </w:r>
      <w:r>
        <w:rPr>
          <w:rFonts w:ascii="宋体" w:hAnsi="宋体" w:cs="宋体" w:hint="eastAsia"/>
          <w:szCs w:val="24"/>
          <w:lang w:eastAsia="zh-CN"/>
        </w:rPr>
        <w:t>=</w:t>
      </w:r>
      <w:r>
        <w:rPr>
          <w:rFonts w:ascii="宋体" w:hAnsi="宋体" w:cs="宋体" w:hint="eastAsia"/>
          <w:szCs w:val="24"/>
          <w:lang w:eastAsia="zh-CN"/>
        </w:rPr>
        <w:t>客户经理绩效总和÷客户经理总数；</w:t>
      </w:r>
    </w:p>
    <w:p w:rsidR="00573C10" w:rsidRDefault="004904C8">
      <w:pPr>
        <w:pStyle w:val="10"/>
        <w:numPr>
          <w:ilvl w:val="0"/>
          <w:numId w:val="6"/>
        </w:numPr>
        <w:snapToGrid w:val="0"/>
        <w:spacing w:afterLines="0" w:line="360" w:lineRule="auto"/>
        <w:ind w:firstLine="480"/>
        <w:rPr>
          <w:rFonts w:ascii="宋体" w:hAnsi="宋体" w:cs="宋体"/>
          <w:szCs w:val="24"/>
          <w:lang w:eastAsia="zh-CN"/>
        </w:rPr>
      </w:pPr>
      <w:r>
        <w:rPr>
          <w:rFonts w:ascii="宋体" w:hAnsi="宋体" w:cs="宋体" w:hint="eastAsia"/>
          <w:szCs w:val="24"/>
          <w:lang w:eastAsia="zh-CN"/>
        </w:rPr>
        <w:t>审</w:t>
      </w:r>
      <w:del w:id="20" w:author="Administrator" w:date="2016-11-08T14:34:00Z">
        <w:r>
          <w:rPr>
            <w:rFonts w:ascii="宋体" w:hAnsi="宋体" w:cs="宋体" w:hint="eastAsia"/>
            <w:szCs w:val="24"/>
            <w:lang w:eastAsia="zh-CN"/>
          </w:rPr>
          <w:delText>批</w:delText>
        </w:r>
      </w:del>
      <w:ins w:id="21" w:author="Administrator" w:date="2016-11-08T14:34:00Z">
        <w:r>
          <w:rPr>
            <w:rFonts w:ascii="宋体" w:hAnsi="宋体" w:cs="宋体" w:hint="eastAsia"/>
            <w:szCs w:val="24"/>
            <w:lang w:eastAsia="zh-CN"/>
          </w:rPr>
          <w:t>查</w:t>
        </w:r>
      </w:ins>
      <w:r>
        <w:rPr>
          <w:rFonts w:ascii="宋体" w:hAnsi="宋体" w:cs="宋体" w:hint="eastAsia"/>
          <w:szCs w:val="24"/>
          <w:lang w:eastAsia="zh-CN"/>
        </w:rPr>
        <w:t>笔数为自然笔数；</w:t>
      </w:r>
    </w:p>
    <w:p w:rsidR="00573C10" w:rsidRDefault="004904C8">
      <w:pPr>
        <w:pStyle w:val="10"/>
        <w:numPr>
          <w:ilvl w:val="0"/>
          <w:numId w:val="6"/>
        </w:numPr>
        <w:snapToGrid w:val="0"/>
        <w:spacing w:afterLines="0" w:line="360" w:lineRule="auto"/>
        <w:ind w:firstLine="480"/>
        <w:rPr>
          <w:rFonts w:ascii="宋体" w:hAnsi="宋体" w:cs="宋体"/>
          <w:szCs w:val="24"/>
          <w:lang w:eastAsia="zh-CN"/>
        </w:rPr>
      </w:pPr>
      <w:r>
        <w:rPr>
          <w:rFonts w:ascii="宋体" w:hAnsi="宋体" w:cs="宋体" w:hint="eastAsia"/>
          <w:szCs w:val="24"/>
          <w:lang w:eastAsia="zh-CN"/>
        </w:rPr>
        <w:t>T1</w:t>
      </w:r>
      <w:r>
        <w:rPr>
          <w:rFonts w:ascii="宋体" w:hAnsi="宋体" w:cs="宋体" w:hint="eastAsia"/>
          <w:szCs w:val="24"/>
          <w:lang w:eastAsia="zh-CN"/>
        </w:rPr>
        <w:t>为跨月逾期贷款笔数。</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t>业务主管绩效薪酬：</w:t>
      </w:r>
    </w:p>
    <w:p w:rsidR="00573C10" w:rsidRDefault="004904C8">
      <w:pPr>
        <w:pStyle w:val="a7"/>
        <w:tabs>
          <w:tab w:val="left" w:pos="1800"/>
        </w:tabs>
        <w:spacing w:afterLines="0" w:line="480" w:lineRule="auto"/>
        <w:ind w:firstLine="482"/>
        <w:rPr>
          <w:rFonts w:ascii="宋体" w:hAnsi="宋体" w:cs="宋体"/>
          <w:b/>
          <w:bCs/>
          <w:color w:val="000000"/>
          <w:szCs w:val="24"/>
          <w:lang w:eastAsia="zh-CN"/>
        </w:rPr>
      </w:pPr>
      <w:r>
        <w:rPr>
          <w:rFonts w:ascii="宋体" w:hAnsi="宋体" w:cs="宋体" w:hint="eastAsia"/>
          <w:b/>
          <w:bCs/>
          <w:color w:val="000000"/>
          <w:szCs w:val="24"/>
          <w:lang w:eastAsia="zh-CN"/>
        </w:rPr>
        <w:t>业务主管绩效</w:t>
      </w:r>
      <w:r>
        <w:rPr>
          <w:rFonts w:ascii="宋体" w:hAnsi="宋体" w:cs="宋体" w:hint="eastAsia"/>
          <w:b/>
          <w:bCs/>
          <w:color w:val="000000"/>
          <w:szCs w:val="24"/>
          <w:lang w:eastAsia="zh-CN"/>
        </w:rPr>
        <w:t>=</w:t>
      </w:r>
      <w:r>
        <w:rPr>
          <w:rFonts w:ascii="宋体" w:hAnsi="宋体" w:cs="宋体" w:hint="eastAsia"/>
          <w:b/>
          <w:bCs/>
          <w:color w:val="000000"/>
          <w:szCs w:val="24"/>
          <w:lang w:eastAsia="zh-CN"/>
        </w:rPr>
        <w:t>所率团队客户经理的平均绩效×</w:t>
      </w:r>
      <w:r>
        <w:rPr>
          <w:rFonts w:ascii="宋体" w:hAnsi="宋体" w:cs="宋体" w:hint="eastAsia"/>
          <w:b/>
          <w:bCs/>
          <w:color w:val="000000"/>
          <w:szCs w:val="24"/>
          <w:lang w:eastAsia="zh-CN"/>
        </w:rPr>
        <w:t>150%</w:t>
      </w:r>
      <w:r>
        <w:rPr>
          <w:rFonts w:ascii="宋体" w:hAnsi="宋体" w:cs="宋体" w:hint="eastAsia"/>
          <w:b/>
          <w:bCs/>
          <w:color w:val="000000"/>
          <w:szCs w:val="24"/>
          <w:lang w:eastAsia="zh-CN"/>
        </w:rPr>
        <w:t>×</w:t>
      </w:r>
      <w:r>
        <w:rPr>
          <w:rFonts w:ascii="宋体" w:hAnsi="宋体" w:cs="宋体" w:hint="eastAsia"/>
          <w:b/>
          <w:bCs/>
          <w:color w:val="000000"/>
          <w:szCs w:val="24"/>
          <w:lang w:eastAsia="zh-CN"/>
        </w:rPr>
        <w:t>(1-G2)</w:t>
      </w:r>
      <w:r>
        <w:rPr>
          <w:rFonts w:ascii="宋体" w:hAnsi="宋体" w:cs="宋体" w:hint="eastAsia"/>
          <w:b/>
          <w:bCs/>
          <w:color w:val="000000"/>
          <w:szCs w:val="24"/>
          <w:lang w:eastAsia="zh-CN"/>
        </w:rPr>
        <w:t>×</w:t>
      </w:r>
      <w:r>
        <w:rPr>
          <w:rFonts w:ascii="宋体" w:hAnsi="宋体" w:cs="宋体" w:hint="eastAsia"/>
          <w:b/>
          <w:bCs/>
          <w:color w:val="000000"/>
          <w:szCs w:val="24"/>
          <w:lang w:eastAsia="zh-CN"/>
        </w:rPr>
        <w:t>F1-(</w:t>
      </w:r>
      <w:r>
        <w:rPr>
          <w:rFonts w:ascii="宋体" w:hAnsi="宋体" w:cs="宋体" w:hint="eastAsia"/>
          <w:b/>
          <w:bCs/>
          <w:color w:val="000000"/>
          <w:szCs w:val="24"/>
          <w:lang w:eastAsia="zh-CN"/>
        </w:rPr>
        <w:t>团队跨月逾期贷款笔数×</w:t>
      </w:r>
      <w:r>
        <w:rPr>
          <w:rFonts w:ascii="宋体" w:hAnsi="宋体" w:cs="宋体" w:hint="eastAsia"/>
          <w:b/>
          <w:bCs/>
          <w:color w:val="000000"/>
          <w:szCs w:val="24"/>
          <w:lang w:eastAsia="zh-CN"/>
        </w:rPr>
        <w:t>D2</w:t>
      </w:r>
      <w:r>
        <w:rPr>
          <w:rFonts w:ascii="宋体" w:hAnsi="宋体" w:cs="宋体" w:hint="eastAsia"/>
          <w:b/>
          <w:bCs/>
          <w:color w:val="000000"/>
          <w:szCs w:val="24"/>
          <w:lang w:eastAsia="zh-CN"/>
        </w:rPr>
        <w:t>）</w:t>
      </w:r>
    </w:p>
    <w:p w:rsidR="00573C10" w:rsidRDefault="004904C8">
      <w:pPr>
        <w:numPr>
          <w:ilvl w:val="0"/>
          <w:numId w:val="7"/>
        </w:numPr>
        <w:spacing w:line="360" w:lineRule="auto"/>
        <w:rPr>
          <w:rFonts w:ascii="宋体" w:hAnsi="宋体" w:cs="宋体"/>
          <w:sz w:val="24"/>
          <w:szCs w:val="24"/>
        </w:rPr>
      </w:pPr>
      <w:r>
        <w:rPr>
          <w:rFonts w:ascii="宋体" w:hAnsi="宋体" w:cs="宋体" w:hint="eastAsia"/>
          <w:sz w:val="24"/>
          <w:szCs w:val="24"/>
          <w:lang w:eastAsia="zh-CN"/>
        </w:rPr>
        <w:t>对于团队跨月逾期比率按相应比例扣罚当月主管绩效工资。</w:t>
      </w:r>
      <w:r>
        <w:rPr>
          <w:rFonts w:ascii="宋体" w:hAnsi="宋体" w:cs="宋体" w:hint="eastAsia"/>
          <w:sz w:val="24"/>
          <w:szCs w:val="24"/>
        </w:rPr>
        <w:t>扣罚比例如下：</w:t>
      </w:r>
    </w:p>
    <w:tbl>
      <w:tblPr>
        <w:tblW w:w="8611"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50"/>
        <w:gridCol w:w="4261"/>
      </w:tblGrid>
      <w:tr w:rsidR="00573C10">
        <w:tc>
          <w:tcPr>
            <w:tcW w:w="4350" w:type="dxa"/>
          </w:tcPr>
          <w:p w:rsidR="00573C10" w:rsidRDefault="004904C8">
            <w:pPr>
              <w:spacing w:line="360" w:lineRule="auto"/>
              <w:ind w:firstLineChars="200" w:firstLine="482"/>
              <w:jc w:val="center"/>
              <w:rPr>
                <w:rFonts w:ascii="宋体" w:hAnsi="宋体" w:cs="宋体"/>
                <w:sz w:val="24"/>
                <w:szCs w:val="24"/>
              </w:rPr>
            </w:pPr>
            <w:r>
              <w:rPr>
                <w:rFonts w:ascii="宋体" w:hAnsi="宋体" w:cs="宋体" w:hint="eastAsia"/>
                <w:b/>
                <w:bCs/>
                <w:sz w:val="24"/>
                <w:szCs w:val="24"/>
                <w:lang w:eastAsia="zh-CN"/>
              </w:rPr>
              <w:t>跨月逾期</w:t>
            </w:r>
            <w:r>
              <w:rPr>
                <w:rFonts w:ascii="宋体" w:hAnsi="宋体" w:cs="宋体" w:hint="eastAsia"/>
                <w:b/>
                <w:bCs/>
                <w:sz w:val="24"/>
                <w:szCs w:val="24"/>
              </w:rPr>
              <w:t>贷款</w:t>
            </w:r>
            <w:r>
              <w:rPr>
                <w:rFonts w:ascii="宋体" w:hAnsi="宋体" w:cs="宋体" w:hint="eastAsia"/>
                <w:b/>
                <w:bCs/>
                <w:sz w:val="24"/>
                <w:szCs w:val="24"/>
                <w:lang w:eastAsia="zh-CN"/>
              </w:rPr>
              <w:t>率</w:t>
            </w:r>
            <w:r>
              <w:rPr>
                <w:rFonts w:ascii="宋体" w:hAnsi="宋体" w:cs="宋体" w:hint="eastAsia"/>
                <w:b/>
                <w:bCs/>
                <w:sz w:val="24"/>
                <w:szCs w:val="24"/>
              </w:rPr>
              <w:t>范围</w:t>
            </w:r>
          </w:p>
        </w:tc>
        <w:tc>
          <w:tcPr>
            <w:tcW w:w="4261" w:type="dxa"/>
          </w:tcPr>
          <w:p w:rsidR="00573C10" w:rsidRDefault="004904C8">
            <w:pPr>
              <w:spacing w:line="360" w:lineRule="auto"/>
              <w:ind w:firstLineChars="200" w:firstLine="482"/>
              <w:jc w:val="center"/>
              <w:rPr>
                <w:rFonts w:ascii="宋体" w:hAnsi="宋体" w:cs="宋体"/>
                <w:sz w:val="24"/>
                <w:szCs w:val="24"/>
              </w:rPr>
            </w:pPr>
            <w:r>
              <w:rPr>
                <w:rFonts w:ascii="宋体" w:hAnsi="宋体" w:cs="宋体" w:hint="eastAsia"/>
                <w:b/>
                <w:bCs/>
                <w:sz w:val="24"/>
                <w:szCs w:val="24"/>
                <w:lang w:eastAsia="zh-CN"/>
              </w:rPr>
              <w:t>跨月逾期</w:t>
            </w:r>
            <w:r>
              <w:rPr>
                <w:rFonts w:ascii="宋体" w:hAnsi="宋体" w:cs="宋体" w:hint="eastAsia"/>
                <w:b/>
                <w:bCs/>
                <w:sz w:val="24"/>
                <w:szCs w:val="24"/>
              </w:rPr>
              <w:t>扣款比例（</w:t>
            </w:r>
            <w:r>
              <w:rPr>
                <w:rFonts w:ascii="宋体" w:hAnsi="宋体" w:cs="宋体" w:hint="eastAsia"/>
                <w:b/>
                <w:bCs/>
                <w:sz w:val="24"/>
                <w:szCs w:val="24"/>
              </w:rPr>
              <w:t>G</w:t>
            </w:r>
            <w:r>
              <w:rPr>
                <w:rFonts w:ascii="宋体" w:hAnsi="宋体" w:cs="宋体" w:hint="eastAsia"/>
                <w:b/>
                <w:bCs/>
                <w:sz w:val="24"/>
                <w:szCs w:val="24"/>
                <w:lang w:eastAsia="zh-CN"/>
              </w:rPr>
              <w:t>2</w:t>
            </w:r>
            <w:r>
              <w:rPr>
                <w:rFonts w:ascii="宋体" w:hAnsi="宋体" w:cs="宋体" w:hint="eastAsia"/>
                <w:b/>
                <w:bCs/>
                <w:sz w:val="24"/>
                <w:szCs w:val="24"/>
              </w:rPr>
              <w:t>）</w:t>
            </w:r>
          </w:p>
        </w:tc>
      </w:tr>
      <w:tr w:rsidR="00573C10">
        <w:tc>
          <w:tcPr>
            <w:tcW w:w="4350"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lang w:eastAsia="zh-CN"/>
              </w:rPr>
              <w:t>4</w:t>
            </w:r>
            <w:r>
              <w:rPr>
                <w:rFonts w:ascii="宋体" w:hAnsi="宋体" w:cs="宋体" w:hint="eastAsia"/>
                <w:sz w:val="24"/>
                <w:szCs w:val="24"/>
              </w:rPr>
              <w:t>%</w:t>
            </w:r>
            <w:r>
              <w:rPr>
                <w:rFonts w:ascii="宋体" w:hAnsi="宋体" w:cs="宋体" w:hint="eastAsia"/>
                <w:sz w:val="24"/>
                <w:szCs w:val="24"/>
              </w:rPr>
              <w:t>（含）以内的</w:t>
            </w:r>
          </w:p>
        </w:tc>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rPr>
              <w:t>0%</w:t>
            </w:r>
          </w:p>
        </w:tc>
      </w:tr>
      <w:tr w:rsidR="00573C10">
        <w:tc>
          <w:tcPr>
            <w:tcW w:w="4350"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lang w:eastAsia="zh-CN"/>
              </w:rPr>
              <w:t>4</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lang w:eastAsia="zh-CN"/>
              </w:rPr>
              <w:t>6</w:t>
            </w:r>
            <w:r>
              <w:rPr>
                <w:rFonts w:ascii="宋体" w:hAnsi="宋体" w:cs="宋体" w:hint="eastAsia"/>
                <w:sz w:val="24"/>
                <w:szCs w:val="24"/>
              </w:rPr>
              <w:t>%(</w:t>
            </w:r>
            <w:r>
              <w:rPr>
                <w:rFonts w:ascii="宋体" w:hAnsi="宋体" w:cs="宋体" w:hint="eastAsia"/>
                <w:sz w:val="24"/>
                <w:szCs w:val="24"/>
              </w:rPr>
              <w:t>含</w:t>
            </w:r>
            <w:r>
              <w:rPr>
                <w:rFonts w:ascii="宋体" w:hAnsi="宋体" w:cs="宋体" w:hint="eastAsia"/>
                <w:sz w:val="24"/>
                <w:szCs w:val="24"/>
              </w:rPr>
              <w:t>)</w:t>
            </w:r>
          </w:p>
        </w:tc>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rPr>
              <w:t>30%</w:t>
            </w:r>
          </w:p>
        </w:tc>
      </w:tr>
      <w:tr w:rsidR="00573C10">
        <w:tc>
          <w:tcPr>
            <w:tcW w:w="4350"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lang w:eastAsia="zh-CN"/>
              </w:rPr>
              <w:t>6</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lang w:eastAsia="zh-CN"/>
              </w:rPr>
              <w:t>8</w:t>
            </w:r>
            <w:r>
              <w:rPr>
                <w:rFonts w:ascii="宋体" w:hAnsi="宋体" w:cs="宋体" w:hint="eastAsia"/>
                <w:sz w:val="24"/>
                <w:szCs w:val="24"/>
              </w:rPr>
              <w:t>%(</w:t>
            </w:r>
            <w:r>
              <w:rPr>
                <w:rFonts w:ascii="宋体" w:hAnsi="宋体" w:cs="宋体" w:hint="eastAsia"/>
                <w:sz w:val="24"/>
                <w:szCs w:val="24"/>
              </w:rPr>
              <w:t>含</w:t>
            </w:r>
            <w:r>
              <w:rPr>
                <w:rFonts w:ascii="宋体" w:hAnsi="宋体" w:cs="宋体" w:hint="eastAsia"/>
                <w:sz w:val="24"/>
                <w:szCs w:val="24"/>
              </w:rPr>
              <w:t>)</w:t>
            </w:r>
          </w:p>
        </w:tc>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rPr>
              <w:t>50%</w:t>
            </w:r>
          </w:p>
        </w:tc>
      </w:tr>
      <w:tr w:rsidR="00573C10">
        <w:tc>
          <w:tcPr>
            <w:tcW w:w="4350"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lang w:eastAsia="zh-CN"/>
              </w:rPr>
              <w:t>8</w:t>
            </w:r>
            <w:r>
              <w:rPr>
                <w:rFonts w:ascii="宋体" w:hAnsi="宋体" w:cs="宋体" w:hint="eastAsia"/>
                <w:sz w:val="24"/>
                <w:szCs w:val="24"/>
              </w:rPr>
              <w:t>%</w:t>
            </w:r>
            <w:r>
              <w:rPr>
                <w:rFonts w:ascii="宋体" w:hAnsi="宋体" w:cs="宋体" w:hint="eastAsia"/>
                <w:sz w:val="24"/>
                <w:szCs w:val="24"/>
              </w:rPr>
              <w:t>以上</w:t>
            </w:r>
          </w:p>
        </w:tc>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rPr>
              <w:t>100%</w:t>
            </w:r>
          </w:p>
        </w:tc>
      </w:tr>
    </w:tbl>
    <w:p w:rsidR="00573C10" w:rsidRDefault="004904C8">
      <w:pPr>
        <w:numPr>
          <w:ilvl w:val="0"/>
          <w:numId w:val="7"/>
        </w:numPr>
        <w:spacing w:line="360" w:lineRule="auto"/>
        <w:rPr>
          <w:rFonts w:ascii="宋体" w:hAnsi="宋体" w:cs="宋体"/>
          <w:sz w:val="24"/>
          <w:szCs w:val="24"/>
          <w:lang w:eastAsia="zh-CN"/>
        </w:rPr>
      </w:pPr>
      <w:r>
        <w:rPr>
          <w:rFonts w:ascii="宋体" w:hAnsi="宋体" w:cs="宋体" w:hint="eastAsia"/>
          <w:sz w:val="24"/>
          <w:szCs w:val="24"/>
          <w:lang w:eastAsia="zh-CN"/>
        </w:rPr>
        <w:lastRenderedPageBreak/>
        <w:t>对于团队跨月逾期率超过</w:t>
      </w:r>
      <w:r>
        <w:rPr>
          <w:rFonts w:ascii="宋体" w:hAnsi="宋体" w:cs="宋体" w:hint="eastAsia"/>
          <w:sz w:val="24"/>
          <w:szCs w:val="24"/>
          <w:lang w:eastAsia="zh-CN"/>
        </w:rPr>
        <w:t>8%</w:t>
      </w:r>
      <w:r>
        <w:rPr>
          <w:rFonts w:ascii="宋体" w:hAnsi="宋体" w:cs="宋体" w:hint="eastAsia"/>
          <w:sz w:val="24"/>
          <w:szCs w:val="24"/>
          <w:lang w:eastAsia="zh-CN"/>
        </w:rPr>
        <w:t>的，扣除业务主管当月主管绩效工资，并负责协助客户经理进行不良贷款的清收工作；</w:t>
      </w:r>
    </w:p>
    <w:p w:rsidR="00573C10" w:rsidRDefault="004904C8">
      <w:pPr>
        <w:numPr>
          <w:ilvl w:val="0"/>
          <w:numId w:val="7"/>
        </w:numPr>
        <w:spacing w:line="360" w:lineRule="auto"/>
        <w:rPr>
          <w:rFonts w:ascii="宋体" w:hAnsi="宋体" w:cs="宋体"/>
          <w:sz w:val="24"/>
          <w:szCs w:val="24"/>
          <w:lang w:eastAsia="zh-CN"/>
        </w:rPr>
      </w:pPr>
      <w:r>
        <w:rPr>
          <w:rFonts w:ascii="宋体" w:hAnsi="宋体" w:cs="宋体" w:hint="eastAsia"/>
          <w:sz w:val="24"/>
          <w:szCs w:val="24"/>
          <w:lang w:eastAsia="zh-CN"/>
        </w:rPr>
        <w:t>F1</w:t>
      </w:r>
      <w:r>
        <w:rPr>
          <w:rFonts w:ascii="宋体" w:hAnsi="宋体" w:cs="宋体" w:hint="eastAsia"/>
          <w:sz w:val="24"/>
          <w:szCs w:val="24"/>
          <w:lang w:eastAsia="zh-CN"/>
        </w:rPr>
        <w:t>为团队的任务完成率</w:t>
      </w:r>
      <w:r>
        <w:rPr>
          <w:rFonts w:ascii="宋体" w:hAnsi="宋体" w:cs="宋体" w:hint="eastAsia"/>
          <w:sz w:val="24"/>
          <w:szCs w:val="24"/>
          <w:lang w:eastAsia="zh-CN"/>
        </w:rPr>
        <w:t>=</w:t>
      </w:r>
      <w:r>
        <w:rPr>
          <w:rFonts w:ascii="宋体" w:hAnsi="宋体" w:cs="宋体" w:hint="eastAsia"/>
          <w:sz w:val="24"/>
          <w:szCs w:val="24"/>
          <w:lang w:eastAsia="zh-CN"/>
        </w:rPr>
        <w:t>团队月末贷款余额</w:t>
      </w:r>
      <w:r>
        <w:rPr>
          <w:rFonts w:ascii="宋体" w:hAnsi="宋体" w:cs="宋体" w:hint="eastAsia"/>
          <w:sz w:val="24"/>
          <w:szCs w:val="24"/>
          <w:lang w:eastAsia="zh-CN"/>
        </w:rPr>
        <w:t>/</w:t>
      </w:r>
      <w:r>
        <w:rPr>
          <w:rFonts w:ascii="宋体" w:hAnsi="宋体" w:cs="宋体" w:hint="eastAsia"/>
          <w:sz w:val="24"/>
          <w:szCs w:val="24"/>
          <w:lang w:eastAsia="zh-CN"/>
        </w:rPr>
        <w:t>团队计划完成余额，每月月初计划完成额度由总经理、副总经理、懋鸿项目经理制定；</w:t>
      </w:r>
    </w:p>
    <w:p w:rsidR="00573C10" w:rsidRDefault="004904C8">
      <w:pPr>
        <w:numPr>
          <w:ilvl w:val="0"/>
          <w:numId w:val="7"/>
        </w:numPr>
        <w:spacing w:line="360" w:lineRule="auto"/>
        <w:rPr>
          <w:rFonts w:ascii="宋体" w:hAnsi="宋体" w:cs="宋体"/>
          <w:sz w:val="24"/>
          <w:szCs w:val="24"/>
          <w:lang w:eastAsia="zh-CN"/>
        </w:rPr>
      </w:pPr>
      <w:r>
        <w:rPr>
          <w:rFonts w:ascii="宋体" w:hAnsi="宋体" w:cs="宋体" w:hint="eastAsia"/>
          <w:sz w:val="24"/>
          <w:szCs w:val="24"/>
          <w:lang w:eastAsia="zh-CN"/>
        </w:rPr>
        <w:t>D2</w:t>
      </w:r>
      <w:r>
        <w:rPr>
          <w:rFonts w:ascii="宋体" w:hAnsi="宋体" w:cs="宋体" w:hint="eastAsia"/>
          <w:sz w:val="24"/>
          <w:szCs w:val="24"/>
          <w:lang w:eastAsia="zh-CN"/>
        </w:rPr>
        <w:t>为团队每笔跨月逾期贷款扣除绩效，即</w:t>
      </w:r>
      <w:r>
        <w:rPr>
          <w:rFonts w:ascii="宋体" w:hAnsi="宋体" w:cs="宋体" w:hint="eastAsia"/>
          <w:sz w:val="24"/>
          <w:szCs w:val="24"/>
          <w:lang w:eastAsia="zh-CN"/>
        </w:rPr>
        <w:t>D2</w:t>
      </w:r>
      <w:r>
        <w:rPr>
          <w:rFonts w:ascii="宋体" w:hAnsi="宋体" w:cs="宋体" w:hint="eastAsia"/>
          <w:sz w:val="24"/>
          <w:szCs w:val="24"/>
          <w:lang w:eastAsia="zh-CN"/>
        </w:rPr>
        <w:t>为</w:t>
      </w:r>
      <w:r>
        <w:rPr>
          <w:rFonts w:ascii="宋体" w:hAnsi="宋体" w:cs="宋体" w:hint="eastAsia"/>
          <w:sz w:val="24"/>
          <w:szCs w:val="24"/>
          <w:lang w:eastAsia="zh-CN"/>
        </w:rPr>
        <w:t>100</w:t>
      </w:r>
      <w:r>
        <w:rPr>
          <w:rFonts w:ascii="宋体" w:hAnsi="宋体" w:cs="宋体" w:hint="eastAsia"/>
          <w:sz w:val="24"/>
          <w:szCs w:val="24"/>
          <w:lang w:eastAsia="zh-CN"/>
        </w:rPr>
        <w:t>元。</w:t>
      </w:r>
    </w:p>
    <w:p w:rsidR="00573C10" w:rsidRDefault="004904C8">
      <w:pPr>
        <w:pStyle w:val="a7"/>
        <w:numPr>
          <w:ilvl w:val="0"/>
          <w:numId w:val="2"/>
        </w:numPr>
        <w:tabs>
          <w:tab w:val="left" w:pos="1800"/>
        </w:tabs>
        <w:spacing w:afterLines="0" w:after="0" w:line="360" w:lineRule="auto"/>
        <w:ind w:left="0" w:firstLine="482"/>
        <w:rPr>
          <w:rFonts w:ascii="宋体" w:hAnsi="宋体" w:cs="宋体"/>
          <w:color w:val="000000"/>
          <w:szCs w:val="24"/>
          <w:lang w:eastAsia="zh-CN"/>
        </w:rPr>
      </w:pPr>
      <w:r>
        <w:rPr>
          <w:rFonts w:ascii="宋体" w:hAnsi="宋体" w:cs="宋体" w:hint="eastAsia"/>
          <w:b/>
          <w:bCs/>
          <w:color w:val="000000"/>
          <w:szCs w:val="24"/>
          <w:lang w:eastAsia="zh-CN"/>
        </w:rPr>
        <w:t>贷款审批委员绩效薪酬</w:t>
      </w:r>
      <w:r>
        <w:rPr>
          <w:rFonts w:ascii="宋体" w:hAnsi="宋体" w:cs="宋体" w:hint="eastAsia"/>
          <w:color w:val="000000"/>
          <w:szCs w:val="24"/>
          <w:lang w:eastAsia="zh-CN"/>
        </w:rPr>
        <w:t>：</w:t>
      </w:r>
      <w:r>
        <w:rPr>
          <w:rFonts w:ascii="宋体" w:hAnsi="宋体" w:cs="宋体"/>
          <w:color w:val="000000"/>
          <w:szCs w:val="24"/>
          <w:lang w:eastAsia="zh-CN"/>
        </w:rPr>
        <w:t>贷款审批委员</w:t>
      </w:r>
      <w:r>
        <w:rPr>
          <w:rFonts w:ascii="宋体" w:hAnsi="宋体" w:cs="宋体" w:hint="eastAsia"/>
          <w:color w:val="000000"/>
          <w:szCs w:val="24"/>
          <w:lang w:eastAsia="zh-CN"/>
        </w:rPr>
        <w:t>每</w:t>
      </w:r>
      <w:r>
        <w:rPr>
          <w:rFonts w:ascii="宋体" w:hAnsi="宋体" w:cs="宋体"/>
          <w:color w:val="000000"/>
          <w:szCs w:val="24"/>
          <w:lang w:eastAsia="zh-CN"/>
        </w:rPr>
        <w:t>审批</w:t>
      </w:r>
      <w:r>
        <w:rPr>
          <w:rFonts w:ascii="宋体" w:hAnsi="宋体" w:cs="宋体" w:hint="eastAsia"/>
          <w:color w:val="000000"/>
          <w:szCs w:val="24"/>
          <w:lang w:eastAsia="zh-CN"/>
        </w:rPr>
        <w:t>1</w:t>
      </w:r>
      <w:r>
        <w:rPr>
          <w:rFonts w:ascii="宋体" w:hAnsi="宋体" w:cs="宋体" w:hint="eastAsia"/>
          <w:color w:val="000000"/>
          <w:szCs w:val="24"/>
          <w:lang w:eastAsia="zh-CN"/>
        </w:rPr>
        <w:t>笔</w:t>
      </w:r>
      <w:r>
        <w:rPr>
          <w:rFonts w:ascii="宋体" w:hAnsi="宋体" w:cs="宋体"/>
          <w:color w:val="000000"/>
          <w:szCs w:val="24"/>
          <w:lang w:eastAsia="zh-CN"/>
        </w:rPr>
        <w:t>贷款，绩效薪酬</w:t>
      </w:r>
      <w:r>
        <w:rPr>
          <w:rFonts w:ascii="宋体" w:hAnsi="宋体" w:cs="宋体" w:hint="eastAsia"/>
          <w:color w:val="000000"/>
          <w:szCs w:val="24"/>
          <w:lang w:eastAsia="zh-CN"/>
        </w:rPr>
        <w:t>10</w:t>
      </w:r>
      <w:r>
        <w:rPr>
          <w:rFonts w:ascii="宋体" w:hAnsi="宋体" w:cs="宋体" w:hint="eastAsia"/>
          <w:color w:val="000000"/>
          <w:szCs w:val="24"/>
          <w:lang w:eastAsia="zh-CN"/>
        </w:rPr>
        <w:t>元</w:t>
      </w:r>
      <w:r>
        <w:rPr>
          <w:rFonts w:ascii="宋体" w:hAnsi="宋体" w:cs="宋体" w:hint="eastAsia"/>
          <w:color w:val="000000"/>
          <w:szCs w:val="24"/>
          <w:lang w:eastAsia="zh-CN"/>
        </w:rPr>
        <w:t>/</w:t>
      </w:r>
      <w:r>
        <w:rPr>
          <w:rFonts w:ascii="宋体" w:hAnsi="宋体" w:cs="宋体" w:hint="eastAsia"/>
          <w:color w:val="000000"/>
          <w:szCs w:val="24"/>
          <w:lang w:eastAsia="zh-CN"/>
        </w:rPr>
        <w:t>人</w:t>
      </w:r>
      <w:r>
        <w:rPr>
          <w:rFonts w:ascii="宋体" w:hAnsi="宋体" w:cs="宋体" w:hint="eastAsia"/>
          <w:color w:val="000000"/>
          <w:szCs w:val="24"/>
          <w:lang w:eastAsia="zh-CN"/>
        </w:rPr>
        <w:t>/</w:t>
      </w:r>
      <w:r>
        <w:rPr>
          <w:rFonts w:ascii="宋体" w:hAnsi="宋体" w:cs="宋体" w:hint="eastAsia"/>
          <w:color w:val="000000"/>
          <w:szCs w:val="24"/>
          <w:lang w:eastAsia="zh-CN"/>
        </w:rPr>
        <w:t>笔，</w:t>
      </w:r>
      <w:r>
        <w:rPr>
          <w:rFonts w:ascii="宋体" w:hAnsi="宋体" w:cs="宋体" w:hint="eastAsia"/>
          <w:szCs w:val="24"/>
          <w:lang w:eastAsia="zh-CN"/>
        </w:rPr>
        <w:t>审批笔数为自然笔数</w:t>
      </w:r>
      <w:r>
        <w:rPr>
          <w:rFonts w:ascii="宋体" w:hAnsi="宋体" w:cs="宋体"/>
          <w:color w:val="000000"/>
          <w:szCs w:val="24"/>
          <w:lang w:eastAsia="zh-CN"/>
        </w:rPr>
        <w:t>。</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t>总经理（负责人）、副总经理绩效薪酬：该绩效薪酬与客户经理平均绩效、贷款经营效益及贷款逾期情况挂钩：具体计算公式如下：</w:t>
      </w:r>
    </w:p>
    <w:p w:rsidR="00573C10" w:rsidRDefault="004904C8">
      <w:pPr>
        <w:spacing w:line="360" w:lineRule="auto"/>
        <w:ind w:firstLineChars="200" w:firstLine="482"/>
        <w:rPr>
          <w:rFonts w:ascii="宋体" w:hAnsi="宋体" w:cs="宋体"/>
          <w:b/>
          <w:bCs/>
          <w:color w:val="000000"/>
          <w:sz w:val="24"/>
          <w:szCs w:val="24"/>
          <w:lang w:eastAsia="zh-CN"/>
        </w:rPr>
      </w:pPr>
      <w:r>
        <w:rPr>
          <w:rFonts w:ascii="宋体" w:hAnsi="宋体" w:cs="宋体" w:hint="eastAsia"/>
          <w:b/>
          <w:bCs/>
          <w:color w:val="000000"/>
          <w:sz w:val="24"/>
          <w:szCs w:val="24"/>
          <w:lang w:eastAsia="zh-CN"/>
        </w:rPr>
        <w:t>总经理绩效薪酬</w:t>
      </w:r>
      <w:r>
        <w:rPr>
          <w:rFonts w:ascii="宋体" w:hAnsi="宋体" w:cs="宋体" w:hint="eastAsia"/>
          <w:b/>
          <w:bCs/>
          <w:color w:val="000000"/>
          <w:sz w:val="24"/>
          <w:szCs w:val="24"/>
          <w:lang w:eastAsia="zh-CN"/>
        </w:rPr>
        <w:t xml:space="preserve"> = </w:t>
      </w:r>
      <w:r>
        <w:rPr>
          <w:rFonts w:ascii="宋体" w:hAnsi="宋体" w:cs="宋体" w:hint="eastAsia"/>
          <w:b/>
          <w:bCs/>
          <w:color w:val="000000"/>
          <w:sz w:val="24"/>
          <w:szCs w:val="24"/>
          <w:lang w:eastAsia="zh-CN"/>
        </w:rPr>
        <w:t>（【客户经理平均绩效×</w:t>
      </w:r>
      <w:r>
        <w:rPr>
          <w:rFonts w:ascii="宋体" w:hAnsi="宋体" w:cs="宋体" w:hint="eastAsia"/>
          <w:b/>
          <w:bCs/>
          <w:color w:val="000000"/>
          <w:sz w:val="24"/>
          <w:szCs w:val="24"/>
          <w:lang w:eastAsia="zh-CN"/>
        </w:rPr>
        <w:t>200%</w:t>
      </w:r>
      <w:r>
        <w:rPr>
          <w:rFonts w:ascii="宋体" w:hAnsi="宋体" w:cs="宋体" w:hint="eastAsia"/>
          <w:b/>
          <w:bCs/>
          <w:color w:val="000000"/>
          <w:sz w:val="24"/>
          <w:szCs w:val="24"/>
          <w:lang w:eastAsia="zh-CN"/>
        </w:rPr>
        <w:t>】</w:t>
      </w:r>
      <w:r>
        <w:rPr>
          <w:rFonts w:ascii="宋体" w:hAnsi="宋体" w:cs="宋体" w:hint="eastAsia"/>
          <w:b/>
          <w:bCs/>
          <w:color w:val="000000"/>
          <w:sz w:val="24"/>
          <w:szCs w:val="24"/>
          <w:lang w:eastAsia="zh-CN"/>
        </w:rPr>
        <w:t>+</w:t>
      </w:r>
      <w:r>
        <w:rPr>
          <w:rFonts w:ascii="宋体" w:hAnsi="宋体" w:cs="宋体" w:hint="eastAsia"/>
          <w:b/>
          <w:bCs/>
          <w:color w:val="000000"/>
          <w:sz w:val="24"/>
          <w:szCs w:val="24"/>
          <w:lang w:eastAsia="zh-CN"/>
        </w:rPr>
        <w:t>【团队贷款余额</w:t>
      </w:r>
      <w:r>
        <w:rPr>
          <w:rFonts w:ascii="宋体" w:hAnsi="宋体" w:cs="宋体" w:hint="eastAsia"/>
          <w:b/>
          <w:bCs/>
          <w:color w:val="000000"/>
          <w:sz w:val="24"/>
          <w:szCs w:val="24"/>
          <w:lang w:eastAsia="zh-CN"/>
        </w:rPr>
        <w:t>*0.15</w:t>
      </w:r>
      <w:r>
        <w:rPr>
          <w:rFonts w:ascii="宋体" w:hAnsi="宋体" w:cs="宋体" w:hint="eastAsia"/>
          <w:b/>
          <w:bCs/>
          <w:color w:val="000000"/>
          <w:sz w:val="24"/>
          <w:szCs w:val="24"/>
          <w:lang w:eastAsia="zh-CN"/>
        </w:rPr>
        <w:t>‰】</w:t>
      </w:r>
      <w:ins w:id="22" w:author="DELL" w:date="2017-06-16T09:41:00Z">
        <w:r>
          <w:rPr>
            <w:rFonts w:ascii="宋体" w:hAnsi="宋体" w:cs="宋体"/>
            <w:b/>
            <w:bCs/>
            <w:color w:val="000000"/>
            <w:sz w:val="24"/>
            <w:szCs w:val="24"/>
            <w:lang w:eastAsia="zh-CN"/>
          </w:rPr>
          <w:t>-</w:t>
        </w:r>
      </w:ins>
      <w:del w:id="23" w:author="DELL" w:date="2017-06-16T09:41:00Z">
        <w:r>
          <w:rPr>
            <w:rFonts w:ascii="宋体" w:hAnsi="宋体" w:cs="宋体" w:hint="eastAsia"/>
            <w:b/>
            <w:bCs/>
            <w:color w:val="000000"/>
            <w:sz w:val="24"/>
            <w:szCs w:val="24"/>
            <w:lang w:eastAsia="zh-CN"/>
          </w:rPr>
          <w:delText>--</w:delText>
        </w:r>
      </w:del>
      <w:r>
        <w:rPr>
          <w:rFonts w:ascii="宋体" w:hAnsi="宋体" w:cs="宋体" w:hint="eastAsia"/>
          <w:b/>
          <w:bCs/>
          <w:color w:val="000000"/>
          <w:sz w:val="24"/>
          <w:szCs w:val="24"/>
          <w:lang w:eastAsia="zh-CN"/>
        </w:rPr>
        <w:t>【团队跨月逾期贷款笔数×</w:t>
      </w:r>
      <w:r>
        <w:rPr>
          <w:rFonts w:ascii="宋体" w:hAnsi="宋体" w:cs="宋体" w:hint="eastAsia"/>
          <w:b/>
          <w:bCs/>
          <w:color w:val="000000"/>
          <w:sz w:val="24"/>
          <w:szCs w:val="24"/>
          <w:lang w:eastAsia="zh-CN"/>
        </w:rPr>
        <w:t>D3</w:t>
      </w:r>
      <w:r>
        <w:rPr>
          <w:rFonts w:ascii="宋体" w:hAnsi="宋体" w:cs="宋体" w:hint="eastAsia"/>
          <w:b/>
          <w:bCs/>
          <w:color w:val="000000"/>
          <w:sz w:val="24"/>
          <w:szCs w:val="24"/>
          <w:lang w:eastAsia="zh-CN"/>
        </w:rPr>
        <w:t>】）×（</w:t>
      </w:r>
      <w:r>
        <w:rPr>
          <w:rFonts w:ascii="宋体" w:hAnsi="宋体" w:cs="宋体" w:hint="eastAsia"/>
          <w:b/>
          <w:bCs/>
          <w:color w:val="000000"/>
          <w:sz w:val="24"/>
          <w:szCs w:val="24"/>
          <w:lang w:eastAsia="zh-CN"/>
        </w:rPr>
        <w:t>1-G3)</w:t>
      </w:r>
      <w:del w:id="24" w:author="Administrator" w:date="2016-11-08T08:05:00Z">
        <w:r>
          <w:rPr>
            <w:rFonts w:ascii="宋体" w:hAnsi="宋体" w:cs="宋体" w:hint="eastAsia"/>
            <w:b/>
            <w:bCs/>
            <w:color w:val="000000"/>
            <w:sz w:val="24"/>
            <w:szCs w:val="24"/>
            <w:lang w:eastAsia="zh-CN"/>
          </w:rPr>
          <w:delText>×</w:delText>
        </w:r>
        <w:r>
          <w:rPr>
            <w:rFonts w:ascii="宋体" w:hAnsi="宋体" w:cs="宋体" w:hint="eastAsia"/>
            <w:b/>
            <w:bCs/>
            <w:color w:val="000000"/>
            <w:sz w:val="24"/>
            <w:szCs w:val="24"/>
            <w:lang w:eastAsia="zh-CN"/>
          </w:rPr>
          <w:delText>F1</w:delText>
        </w:r>
      </w:del>
    </w:p>
    <w:p w:rsidR="00573C10" w:rsidRDefault="004904C8">
      <w:pPr>
        <w:numPr>
          <w:ilvl w:val="0"/>
          <w:numId w:val="8"/>
        </w:numPr>
        <w:spacing w:line="360" w:lineRule="auto"/>
        <w:rPr>
          <w:rFonts w:ascii="宋体" w:hAnsi="宋体" w:cs="宋体"/>
          <w:sz w:val="24"/>
          <w:szCs w:val="24"/>
          <w:lang w:eastAsia="zh-CN"/>
        </w:rPr>
      </w:pPr>
      <w:r>
        <w:rPr>
          <w:rFonts w:ascii="宋体" w:hAnsi="宋体" w:cs="宋体" w:hint="eastAsia"/>
          <w:sz w:val="24"/>
          <w:szCs w:val="24"/>
          <w:lang w:eastAsia="zh-CN"/>
        </w:rPr>
        <w:t>D3</w:t>
      </w:r>
      <w:r>
        <w:rPr>
          <w:rFonts w:ascii="宋体" w:hAnsi="宋体" w:cs="宋体" w:hint="eastAsia"/>
          <w:sz w:val="24"/>
          <w:szCs w:val="24"/>
          <w:lang w:eastAsia="zh-CN"/>
        </w:rPr>
        <w:t>为团队每笔跨月逾期贷款扣除绩效，即</w:t>
      </w:r>
      <w:r>
        <w:rPr>
          <w:rFonts w:ascii="宋体" w:hAnsi="宋体" w:cs="宋体" w:hint="eastAsia"/>
          <w:sz w:val="24"/>
          <w:szCs w:val="24"/>
          <w:lang w:eastAsia="zh-CN"/>
        </w:rPr>
        <w:t>D3</w:t>
      </w:r>
      <w:r>
        <w:rPr>
          <w:rFonts w:ascii="宋体" w:hAnsi="宋体" w:cs="宋体" w:hint="eastAsia"/>
          <w:sz w:val="24"/>
          <w:szCs w:val="24"/>
          <w:lang w:eastAsia="zh-CN"/>
        </w:rPr>
        <w:t>为</w:t>
      </w:r>
      <w:r>
        <w:rPr>
          <w:rFonts w:ascii="宋体" w:hAnsi="宋体" w:cs="宋体" w:hint="eastAsia"/>
          <w:sz w:val="24"/>
          <w:szCs w:val="24"/>
          <w:lang w:eastAsia="zh-CN"/>
        </w:rPr>
        <w:t>100</w:t>
      </w:r>
      <w:r>
        <w:rPr>
          <w:rFonts w:ascii="宋体" w:hAnsi="宋体" w:cs="宋体" w:hint="eastAsia"/>
          <w:sz w:val="24"/>
          <w:szCs w:val="24"/>
          <w:lang w:eastAsia="zh-CN"/>
        </w:rPr>
        <w:t>元；</w:t>
      </w:r>
    </w:p>
    <w:p w:rsidR="00573C10" w:rsidRDefault="004904C8">
      <w:pPr>
        <w:numPr>
          <w:ilvl w:val="0"/>
          <w:numId w:val="8"/>
        </w:numPr>
        <w:spacing w:line="360" w:lineRule="auto"/>
        <w:rPr>
          <w:rFonts w:ascii="宋体" w:hAnsi="宋体" w:cs="宋体"/>
          <w:sz w:val="24"/>
          <w:szCs w:val="24"/>
        </w:rPr>
      </w:pPr>
      <w:r>
        <w:rPr>
          <w:rFonts w:ascii="宋体" w:hAnsi="宋体" w:cs="宋体" w:hint="eastAsia"/>
          <w:sz w:val="24"/>
          <w:szCs w:val="24"/>
          <w:lang w:eastAsia="zh-CN"/>
        </w:rPr>
        <w:t>对于团队跨月逾期比率按相应比例扣罚当月总经理绩效工资。</w:t>
      </w:r>
      <w:r>
        <w:rPr>
          <w:rFonts w:ascii="宋体" w:hAnsi="宋体" w:cs="宋体" w:hint="eastAsia"/>
          <w:sz w:val="24"/>
          <w:szCs w:val="24"/>
        </w:rPr>
        <w:t>扣罚比例如下：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573C10">
        <w:tc>
          <w:tcPr>
            <w:tcW w:w="4261" w:type="dxa"/>
          </w:tcPr>
          <w:p w:rsidR="00573C10" w:rsidRDefault="004904C8">
            <w:pPr>
              <w:spacing w:line="360" w:lineRule="auto"/>
              <w:ind w:firstLineChars="200" w:firstLine="482"/>
              <w:jc w:val="center"/>
              <w:rPr>
                <w:rFonts w:ascii="宋体" w:hAnsi="宋体" w:cs="宋体"/>
                <w:sz w:val="24"/>
                <w:szCs w:val="24"/>
              </w:rPr>
            </w:pPr>
            <w:r>
              <w:rPr>
                <w:rFonts w:ascii="宋体" w:hAnsi="宋体" w:cs="宋体" w:hint="eastAsia"/>
                <w:b/>
                <w:bCs/>
                <w:sz w:val="24"/>
                <w:szCs w:val="24"/>
                <w:lang w:eastAsia="zh-CN"/>
              </w:rPr>
              <w:t>跨月逾期</w:t>
            </w:r>
            <w:r>
              <w:rPr>
                <w:rFonts w:ascii="宋体" w:hAnsi="宋体" w:cs="宋体" w:hint="eastAsia"/>
                <w:b/>
                <w:bCs/>
                <w:sz w:val="24"/>
                <w:szCs w:val="24"/>
              </w:rPr>
              <w:t>贷款</w:t>
            </w:r>
            <w:r>
              <w:rPr>
                <w:rFonts w:ascii="宋体" w:hAnsi="宋体" w:cs="宋体" w:hint="eastAsia"/>
                <w:b/>
                <w:bCs/>
                <w:sz w:val="24"/>
                <w:szCs w:val="24"/>
                <w:lang w:eastAsia="zh-CN"/>
              </w:rPr>
              <w:t>率</w:t>
            </w:r>
            <w:r>
              <w:rPr>
                <w:rFonts w:ascii="宋体" w:hAnsi="宋体" w:cs="宋体" w:hint="eastAsia"/>
                <w:b/>
                <w:bCs/>
                <w:sz w:val="24"/>
                <w:szCs w:val="24"/>
              </w:rPr>
              <w:t>范围</w:t>
            </w:r>
          </w:p>
        </w:tc>
        <w:tc>
          <w:tcPr>
            <w:tcW w:w="4261" w:type="dxa"/>
          </w:tcPr>
          <w:p w:rsidR="00573C10" w:rsidRDefault="004904C8">
            <w:pPr>
              <w:spacing w:line="360" w:lineRule="auto"/>
              <w:ind w:firstLineChars="200" w:firstLine="482"/>
              <w:jc w:val="center"/>
              <w:rPr>
                <w:rFonts w:ascii="宋体" w:hAnsi="宋体" w:cs="宋体"/>
                <w:sz w:val="24"/>
                <w:szCs w:val="24"/>
              </w:rPr>
            </w:pPr>
            <w:r>
              <w:rPr>
                <w:rFonts w:ascii="宋体" w:hAnsi="宋体" w:cs="宋体" w:hint="eastAsia"/>
                <w:b/>
                <w:bCs/>
                <w:sz w:val="24"/>
                <w:szCs w:val="24"/>
                <w:lang w:eastAsia="zh-CN"/>
              </w:rPr>
              <w:t>跨月逾期</w:t>
            </w:r>
            <w:r>
              <w:rPr>
                <w:rFonts w:ascii="宋体" w:hAnsi="宋体" w:cs="宋体" w:hint="eastAsia"/>
                <w:b/>
                <w:bCs/>
                <w:sz w:val="24"/>
                <w:szCs w:val="24"/>
              </w:rPr>
              <w:t>扣款比例（</w:t>
            </w:r>
            <w:r>
              <w:rPr>
                <w:rFonts w:ascii="宋体" w:hAnsi="宋体" w:cs="宋体" w:hint="eastAsia"/>
                <w:b/>
                <w:bCs/>
                <w:sz w:val="24"/>
                <w:szCs w:val="24"/>
              </w:rPr>
              <w:t>G</w:t>
            </w:r>
            <w:r>
              <w:rPr>
                <w:rFonts w:ascii="宋体" w:hAnsi="宋体" w:cs="宋体" w:hint="eastAsia"/>
                <w:b/>
                <w:bCs/>
                <w:sz w:val="24"/>
                <w:szCs w:val="24"/>
                <w:lang w:eastAsia="zh-CN"/>
              </w:rPr>
              <w:t>3</w:t>
            </w:r>
            <w:r>
              <w:rPr>
                <w:rFonts w:ascii="宋体" w:hAnsi="宋体" w:cs="宋体" w:hint="eastAsia"/>
                <w:b/>
                <w:bCs/>
                <w:sz w:val="24"/>
                <w:szCs w:val="24"/>
              </w:rPr>
              <w:t>）</w:t>
            </w:r>
          </w:p>
        </w:tc>
      </w:tr>
      <w:tr w:rsidR="00573C10">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lang w:eastAsia="zh-CN"/>
              </w:rPr>
              <w:t>4</w:t>
            </w:r>
            <w:r>
              <w:rPr>
                <w:rFonts w:ascii="宋体" w:hAnsi="宋体" w:cs="宋体" w:hint="eastAsia"/>
                <w:sz w:val="24"/>
                <w:szCs w:val="24"/>
              </w:rPr>
              <w:t>%</w:t>
            </w:r>
            <w:r>
              <w:rPr>
                <w:rFonts w:ascii="宋体" w:hAnsi="宋体" w:cs="宋体" w:hint="eastAsia"/>
                <w:sz w:val="24"/>
                <w:szCs w:val="24"/>
              </w:rPr>
              <w:t>（含）以内的</w:t>
            </w:r>
          </w:p>
        </w:tc>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rPr>
              <w:t>0%</w:t>
            </w:r>
          </w:p>
        </w:tc>
      </w:tr>
      <w:tr w:rsidR="00573C10">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lang w:eastAsia="zh-CN"/>
              </w:rPr>
              <w:t>4</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lang w:eastAsia="zh-CN"/>
              </w:rPr>
              <w:t>6</w:t>
            </w:r>
            <w:r>
              <w:rPr>
                <w:rFonts w:ascii="宋体" w:hAnsi="宋体" w:cs="宋体" w:hint="eastAsia"/>
                <w:sz w:val="24"/>
                <w:szCs w:val="24"/>
              </w:rPr>
              <w:t>%(</w:t>
            </w:r>
            <w:r>
              <w:rPr>
                <w:rFonts w:ascii="宋体" w:hAnsi="宋体" w:cs="宋体" w:hint="eastAsia"/>
                <w:sz w:val="24"/>
                <w:szCs w:val="24"/>
              </w:rPr>
              <w:t>含</w:t>
            </w:r>
            <w:r>
              <w:rPr>
                <w:rFonts w:ascii="宋体" w:hAnsi="宋体" w:cs="宋体" w:hint="eastAsia"/>
                <w:sz w:val="24"/>
                <w:szCs w:val="24"/>
              </w:rPr>
              <w:t>)</w:t>
            </w:r>
          </w:p>
        </w:tc>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rPr>
              <w:t>30%</w:t>
            </w:r>
          </w:p>
        </w:tc>
      </w:tr>
      <w:tr w:rsidR="00573C10">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lang w:eastAsia="zh-CN"/>
              </w:rPr>
              <w:t>6</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lang w:eastAsia="zh-CN"/>
              </w:rPr>
              <w:t>8</w:t>
            </w:r>
            <w:r>
              <w:rPr>
                <w:rFonts w:ascii="宋体" w:hAnsi="宋体" w:cs="宋体" w:hint="eastAsia"/>
                <w:sz w:val="24"/>
                <w:szCs w:val="24"/>
              </w:rPr>
              <w:t>%(</w:t>
            </w:r>
            <w:r>
              <w:rPr>
                <w:rFonts w:ascii="宋体" w:hAnsi="宋体" w:cs="宋体" w:hint="eastAsia"/>
                <w:sz w:val="24"/>
                <w:szCs w:val="24"/>
              </w:rPr>
              <w:t>含</w:t>
            </w:r>
            <w:r>
              <w:rPr>
                <w:rFonts w:ascii="宋体" w:hAnsi="宋体" w:cs="宋体" w:hint="eastAsia"/>
                <w:sz w:val="24"/>
                <w:szCs w:val="24"/>
              </w:rPr>
              <w:t>)</w:t>
            </w:r>
          </w:p>
        </w:tc>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rPr>
              <w:t>50%</w:t>
            </w:r>
          </w:p>
        </w:tc>
      </w:tr>
      <w:tr w:rsidR="00573C10">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lang w:eastAsia="zh-CN"/>
              </w:rPr>
              <w:t>8</w:t>
            </w:r>
            <w:r>
              <w:rPr>
                <w:rFonts w:ascii="宋体" w:hAnsi="宋体" w:cs="宋体" w:hint="eastAsia"/>
                <w:sz w:val="24"/>
                <w:szCs w:val="24"/>
              </w:rPr>
              <w:t>%</w:t>
            </w:r>
            <w:r>
              <w:rPr>
                <w:rFonts w:ascii="宋体" w:hAnsi="宋体" w:cs="宋体" w:hint="eastAsia"/>
                <w:sz w:val="24"/>
                <w:szCs w:val="24"/>
              </w:rPr>
              <w:t>以上</w:t>
            </w:r>
          </w:p>
        </w:tc>
        <w:tc>
          <w:tcPr>
            <w:tcW w:w="4261" w:type="dxa"/>
          </w:tcPr>
          <w:p w:rsidR="00573C10" w:rsidRDefault="004904C8">
            <w:pPr>
              <w:spacing w:line="360" w:lineRule="auto"/>
              <w:ind w:firstLineChars="200" w:firstLine="480"/>
              <w:jc w:val="center"/>
              <w:rPr>
                <w:rFonts w:ascii="宋体" w:hAnsi="宋体" w:cs="宋体"/>
                <w:sz w:val="24"/>
                <w:szCs w:val="24"/>
              </w:rPr>
            </w:pPr>
            <w:r>
              <w:rPr>
                <w:rFonts w:ascii="宋体" w:hAnsi="宋体" w:cs="宋体" w:hint="eastAsia"/>
                <w:sz w:val="24"/>
                <w:szCs w:val="24"/>
              </w:rPr>
              <w:t>100%</w:t>
            </w:r>
          </w:p>
        </w:tc>
      </w:tr>
    </w:tbl>
    <w:p w:rsidR="00573C10" w:rsidRDefault="004904C8">
      <w:pPr>
        <w:pStyle w:val="a7"/>
        <w:numPr>
          <w:ilvl w:val="0"/>
          <w:numId w:val="8"/>
        </w:numPr>
        <w:tabs>
          <w:tab w:val="left" w:pos="1800"/>
        </w:tabs>
        <w:spacing w:afterLines="0" w:after="0" w:line="360" w:lineRule="auto"/>
        <w:ind w:firstLine="480"/>
        <w:rPr>
          <w:rFonts w:ascii="宋体" w:hAnsi="宋体" w:cs="宋体"/>
          <w:szCs w:val="24"/>
          <w:lang w:eastAsia="zh-CN"/>
        </w:rPr>
      </w:pPr>
      <w:bookmarkStart w:id="25" w:name="_GoBack"/>
      <w:bookmarkEnd w:id="25"/>
      <w:del w:id="26" w:author="Administrator" w:date="2016-11-04T15:55:00Z">
        <w:r>
          <w:rPr>
            <w:rFonts w:ascii="宋体" w:hAnsi="宋体" w:cs="宋体" w:hint="eastAsia"/>
            <w:szCs w:val="24"/>
            <w:lang w:eastAsia="zh-CN"/>
          </w:rPr>
          <w:delText>三、</w:delText>
        </w:r>
      </w:del>
      <w:r>
        <w:rPr>
          <w:rFonts w:ascii="宋体" w:hAnsi="宋体" w:cs="宋体" w:hint="eastAsia"/>
          <w:szCs w:val="24"/>
          <w:lang w:eastAsia="zh-CN"/>
        </w:rPr>
        <w:t>对于团队跨月逾期率超过</w:t>
      </w:r>
      <w:r>
        <w:rPr>
          <w:rFonts w:ascii="宋体" w:hAnsi="宋体" w:cs="宋体" w:hint="eastAsia"/>
          <w:szCs w:val="24"/>
          <w:lang w:eastAsia="zh-CN"/>
        </w:rPr>
        <w:t>8%</w:t>
      </w:r>
      <w:r>
        <w:rPr>
          <w:rFonts w:ascii="宋体" w:hAnsi="宋体" w:cs="宋体" w:hint="eastAsia"/>
          <w:szCs w:val="24"/>
          <w:lang w:eastAsia="zh-CN"/>
        </w:rPr>
        <w:t>的，扣除当月总经理绩效工资，并负责协助客户经理进行不良贷款的清收工作。</w:t>
      </w:r>
    </w:p>
    <w:p w:rsidR="00573C10" w:rsidRDefault="004904C8">
      <w:pPr>
        <w:pStyle w:val="a7"/>
        <w:numPr>
          <w:ilvl w:val="0"/>
          <w:numId w:val="8"/>
        </w:numPr>
        <w:tabs>
          <w:tab w:val="left" w:pos="1800"/>
        </w:tabs>
        <w:spacing w:afterLines="0" w:after="0" w:line="360" w:lineRule="auto"/>
        <w:ind w:firstLine="480"/>
        <w:rPr>
          <w:rFonts w:ascii="宋体" w:hAnsi="宋体" w:cs="宋体"/>
          <w:szCs w:val="24"/>
          <w:lang w:eastAsia="zh-CN"/>
        </w:rPr>
      </w:pPr>
      <w:del w:id="27" w:author="Administrator" w:date="2016-11-04T15:55:00Z">
        <w:r>
          <w:rPr>
            <w:rFonts w:ascii="宋体" w:hAnsi="宋体" w:cs="宋体" w:hint="eastAsia"/>
            <w:szCs w:val="24"/>
            <w:lang w:eastAsia="zh-CN"/>
          </w:rPr>
          <w:delText>四、</w:delText>
        </w:r>
      </w:del>
      <w:r>
        <w:rPr>
          <w:rFonts w:ascii="宋体" w:hAnsi="宋体" w:cs="宋体" w:hint="eastAsia"/>
          <w:szCs w:val="24"/>
          <w:lang w:eastAsia="zh-CN"/>
        </w:rPr>
        <w:t>副总经理绩效公司按照总经理绩效工资×</w:t>
      </w:r>
      <w:r>
        <w:rPr>
          <w:rFonts w:ascii="宋体" w:hAnsi="宋体" w:cs="宋体" w:hint="eastAsia"/>
          <w:szCs w:val="24"/>
          <w:lang w:eastAsia="zh-CN"/>
        </w:rPr>
        <w:t>85%</w:t>
      </w:r>
      <w:r>
        <w:rPr>
          <w:rFonts w:ascii="宋体" w:hAnsi="宋体" w:cs="宋体" w:hint="eastAsia"/>
          <w:szCs w:val="24"/>
          <w:lang w:eastAsia="zh-CN"/>
        </w:rPr>
        <w:t>。</w:t>
      </w:r>
    </w:p>
    <w:p w:rsidR="00573C10" w:rsidRDefault="00573C10">
      <w:pPr>
        <w:spacing w:line="360" w:lineRule="auto"/>
        <w:ind w:firstLineChars="200" w:firstLine="640"/>
        <w:rPr>
          <w:rFonts w:ascii="仿宋" w:eastAsia="仿宋" w:hAnsi="仿宋" w:cs="仿宋"/>
          <w:sz w:val="32"/>
          <w:szCs w:val="32"/>
          <w:lang w:eastAsia="zh-CN"/>
        </w:rPr>
      </w:pPr>
    </w:p>
    <w:p w:rsidR="00573C10" w:rsidRDefault="004904C8">
      <w:pPr>
        <w:numPr>
          <w:ilvl w:val="0"/>
          <w:numId w:val="1"/>
        </w:numPr>
        <w:spacing w:line="360" w:lineRule="auto"/>
        <w:ind w:left="0" w:firstLine="0"/>
        <w:jc w:val="center"/>
        <w:rPr>
          <w:rFonts w:ascii="黑体" w:eastAsia="黑体" w:hAnsi="黑体" w:cs="仿宋"/>
          <w:sz w:val="32"/>
          <w:szCs w:val="32"/>
          <w:lang w:eastAsia="zh-CN"/>
        </w:rPr>
      </w:pPr>
      <w:r>
        <w:rPr>
          <w:rFonts w:ascii="黑体" w:eastAsia="黑体" w:hAnsi="黑体" w:cs="仿宋" w:hint="eastAsia"/>
          <w:sz w:val="32"/>
          <w:szCs w:val="32"/>
          <w:lang w:eastAsia="zh-CN"/>
        </w:rPr>
        <w:t>风险保证金</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t>根据客户经理、总经理、副总经理贷款绩效薪酬按比例每月计提风险保证金，并计入其个人保证金账户，并根据管户贷款风险状况实行延期支付，以有效防范和控制风险。</w:t>
      </w:r>
      <w:r>
        <w:rPr>
          <w:rFonts w:ascii="宋体" w:hAnsi="宋体" w:cs="宋体" w:hint="eastAsia"/>
          <w:color w:val="000000"/>
          <w:szCs w:val="24"/>
          <w:lang w:eastAsia="zh-CN"/>
        </w:rPr>
        <w:t xml:space="preserve"> </w:t>
      </w:r>
    </w:p>
    <w:p w:rsidR="00573C10" w:rsidRDefault="004904C8">
      <w:pPr>
        <w:pStyle w:val="1"/>
        <w:numPr>
          <w:ilvl w:val="0"/>
          <w:numId w:val="9"/>
        </w:numPr>
        <w:spacing w:line="300" w:lineRule="auto"/>
        <w:ind w:firstLine="480"/>
        <w:rPr>
          <w:rFonts w:ascii="宋体" w:hAnsi="宋体" w:cs="宋体"/>
          <w:sz w:val="24"/>
          <w:szCs w:val="24"/>
        </w:rPr>
      </w:pPr>
      <w:r>
        <w:rPr>
          <w:rFonts w:ascii="宋体" w:hAnsi="宋体" w:cs="宋体" w:hint="eastAsia"/>
          <w:sz w:val="24"/>
          <w:szCs w:val="24"/>
        </w:rPr>
        <w:t>客户经理风险保证金按照阶梯式计提，计提比例如下：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573C10">
        <w:tc>
          <w:tcPr>
            <w:tcW w:w="4261" w:type="dxa"/>
            <w:vAlign w:val="center"/>
          </w:tcPr>
          <w:p w:rsidR="00573C10" w:rsidRDefault="004904C8">
            <w:pPr>
              <w:adjustRightInd w:val="0"/>
              <w:snapToGrid w:val="0"/>
              <w:spacing w:after="156" w:line="360" w:lineRule="auto"/>
              <w:ind w:firstLine="482"/>
              <w:jc w:val="center"/>
              <w:rPr>
                <w:rFonts w:ascii="宋体" w:hAnsi="宋体" w:cs="宋体"/>
                <w:b/>
                <w:bCs/>
                <w:sz w:val="24"/>
                <w:szCs w:val="24"/>
                <w:lang w:eastAsia="zh-CN"/>
              </w:rPr>
            </w:pPr>
            <w:r>
              <w:rPr>
                <w:rFonts w:ascii="宋体" w:hAnsi="宋体" w:cs="宋体" w:hint="eastAsia"/>
                <w:b/>
                <w:bCs/>
                <w:sz w:val="24"/>
                <w:szCs w:val="24"/>
                <w:lang w:eastAsia="zh-CN"/>
              </w:rPr>
              <w:lastRenderedPageBreak/>
              <w:t>绩效总额</w:t>
            </w:r>
          </w:p>
        </w:tc>
        <w:tc>
          <w:tcPr>
            <w:tcW w:w="4261" w:type="dxa"/>
            <w:vAlign w:val="center"/>
          </w:tcPr>
          <w:p w:rsidR="00573C10" w:rsidRDefault="004904C8">
            <w:pPr>
              <w:adjustRightInd w:val="0"/>
              <w:snapToGrid w:val="0"/>
              <w:spacing w:after="156" w:line="360" w:lineRule="auto"/>
              <w:ind w:firstLine="482"/>
              <w:jc w:val="center"/>
              <w:rPr>
                <w:rFonts w:ascii="宋体" w:hAnsi="宋体" w:cs="宋体"/>
                <w:b/>
                <w:bCs/>
                <w:sz w:val="24"/>
                <w:szCs w:val="24"/>
                <w:lang w:eastAsia="zh-CN"/>
              </w:rPr>
            </w:pPr>
            <w:r>
              <w:rPr>
                <w:rFonts w:ascii="宋体" w:hAnsi="宋体" w:cs="宋体" w:hint="eastAsia"/>
                <w:b/>
                <w:bCs/>
                <w:sz w:val="24"/>
                <w:szCs w:val="24"/>
                <w:lang w:eastAsia="zh-CN"/>
              </w:rPr>
              <w:t>风险保证金计提比例</w:t>
            </w:r>
          </w:p>
        </w:tc>
      </w:tr>
      <w:tr w:rsidR="00573C10">
        <w:tc>
          <w:tcPr>
            <w:tcW w:w="4261" w:type="dxa"/>
            <w:vAlign w:val="center"/>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rPr>
              <w:t>2000</w:t>
            </w:r>
            <w:r>
              <w:rPr>
                <w:rFonts w:ascii="宋体" w:hAnsi="宋体" w:cs="宋体" w:hint="eastAsia"/>
                <w:szCs w:val="24"/>
              </w:rPr>
              <w:t>元及以下</w:t>
            </w:r>
          </w:p>
        </w:tc>
        <w:tc>
          <w:tcPr>
            <w:tcW w:w="4261" w:type="dxa"/>
            <w:vAlign w:val="center"/>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rPr>
              <w:t>20%</w:t>
            </w:r>
          </w:p>
        </w:tc>
      </w:tr>
      <w:tr w:rsidR="00573C10">
        <w:tc>
          <w:tcPr>
            <w:tcW w:w="4261" w:type="dxa"/>
            <w:vAlign w:val="center"/>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rPr>
              <w:t>2000</w:t>
            </w:r>
            <w:r>
              <w:rPr>
                <w:rFonts w:ascii="宋体" w:hAnsi="宋体" w:cs="宋体" w:hint="eastAsia"/>
                <w:szCs w:val="24"/>
              </w:rPr>
              <w:t>元——</w:t>
            </w:r>
            <w:r>
              <w:rPr>
                <w:rFonts w:ascii="宋体" w:hAnsi="宋体" w:cs="宋体" w:hint="eastAsia"/>
                <w:szCs w:val="24"/>
              </w:rPr>
              <w:t>5000</w:t>
            </w:r>
            <w:r>
              <w:rPr>
                <w:rFonts w:ascii="宋体" w:hAnsi="宋体" w:cs="宋体" w:hint="eastAsia"/>
                <w:szCs w:val="24"/>
              </w:rPr>
              <w:t>元（含）部分</w:t>
            </w:r>
          </w:p>
        </w:tc>
        <w:tc>
          <w:tcPr>
            <w:tcW w:w="4261" w:type="dxa"/>
            <w:vAlign w:val="center"/>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rPr>
              <w:t>30%</w:t>
            </w:r>
          </w:p>
        </w:tc>
      </w:tr>
      <w:tr w:rsidR="00573C10">
        <w:tc>
          <w:tcPr>
            <w:tcW w:w="4261" w:type="dxa"/>
            <w:vAlign w:val="center"/>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rPr>
              <w:t>5000</w:t>
            </w:r>
            <w:r>
              <w:rPr>
                <w:rFonts w:ascii="宋体" w:hAnsi="宋体" w:cs="宋体" w:hint="eastAsia"/>
                <w:szCs w:val="24"/>
              </w:rPr>
              <w:t>元——</w:t>
            </w:r>
            <w:r>
              <w:rPr>
                <w:rFonts w:ascii="宋体" w:hAnsi="宋体" w:cs="宋体" w:hint="eastAsia"/>
                <w:szCs w:val="24"/>
              </w:rPr>
              <w:t>10000</w:t>
            </w:r>
            <w:r>
              <w:rPr>
                <w:rFonts w:ascii="宋体" w:hAnsi="宋体" w:cs="宋体" w:hint="eastAsia"/>
                <w:szCs w:val="24"/>
              </w:rPr>
              <w:t>元（含）部分</w:t>
            </w:r>
          </w:p>
        </w:tc>
        <w:tc>
          <w:tcPr>
            <w:tcW w:w="4261" w:type="dxa"/>
            <w:vAlign w:val="center"/>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rPr>
              <w:t>35%</w:t>
            </w:r>
          </w:p>
        </w:tc>
      </w:tr>
      <w:tr w:rsidR="00573C10">
        <w:tc>
          <w:tcPr>
            <w:tcW w:w="4261" w:type="dxa"/>
            <w:vAlign w:val="center"/>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rPr>
              <w:t>10000</w:t>
            </w:r>
            <w:r>
              <w:rPr>
                <w:rFonts w:ascii="宋体" w:hAnsi="宋体" w:cs="宋体" w:hint="eastAsia"/>
                <w:szCs w:val="24"/>
              </w:rPr>
              <w:t>元以上部分</w:t>
            </w:r>
          </w:p>
        </w:tc>
        <w:tc>
          <w:tcPr>
            <w:tcW w:w="4261" w:type="dxa"/>
            <w:vAlign w:val="center"/>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rPr>
              <w:t>40%</w:t>
            </w:r>
          </w:p>
        </w:tc>
      </w:tr>
    </w:tbl>
    <w:p w:rsidR="00573C10" w:rsidRDefault="004904C8">
      <w:pPr>
        <w:pStyle w:val="1"/>
        <w:spacing w:line="300" w:lineRule="auto"/>
        <w:ind w:firstLine="480"/>
        <w:rPr>
          <w:rFonts w:ascii="宋体" w:hAnsi="宋体" w:cs="仿宋_GB2312"/>
          <w:sz w:val="24"/>
        </w:rPr>
      </w:pPr>
      <w:r>
        <w:rPr>
          <w:rFonts w:ascii="宋体" w:hAnsi="宋体" w:cs="仿宋_GB2312"/>
          <w:sz w:val="24"/>
        </w:rPr>
        <w:t>假如某客户经理某月绩效总额为</w:t>
      </w:r>
      <w:r>
        <w:rPr>
          <w:rFonts w:ascii="宋体" w:hAnsi="宋体" w:cs="仿宋_GB2312" w:hint="eastAsia"/>
          <w:sz w:val="24"/>
        </w:rPr>
        <w:t>10000</w:t>
      </w:r>
      <w:r>
        <w:rPr>
          <w:rFonts w:ascii="宋体" w:hAnsi="宋体" w:cs="仿宋_GB2312" w:hint="eastAsia"/>
          <w:sz w:val="24"/>
        </w:rPr>
        <w:t>元，其应计提的风险保证金为</w:t>
      </w:r>
      <w:r>
        <w:rPr>
          <w:rFonts w:ascii="宋体" w:hAnsi="宋体" w:cs="仿宋_GB2312" w:hint="eastAsia"/>
          <w:sz w:val="24"/>
        </w:rPr>
        <w:t>2000*20%+3000*30%+5000*35%=3050</w:t>
      </w:r>
      <w:r>
        <w:rPr>
          <w:rFonts w:ascii="宋体" w:hAnsi="宋体" w:cs="仿宋_GB2312" w:hint="eastAsia"/>
          <w:sz w:val="24"/>
        </w:rPr>
        <w:t>元。</w:t>
      </w:r>
    </w:p>
    <w:p w:rsidR="00573C10" w:rsidRDefault="004904C8">
      <w:pPr>
        <w:pStyle w:val="1"/>
        <w:numPr>
          <w:ilvl w:val="0"/>
          <w:numId w:val="9"/>
        </w:numPr>
        <w:spacing w:line="300" w:lineRule="auto"/>
        <w:ind w:firstLine="480"/>
        <w:rPr>
          <w:rFonts w:ascii="宋体" w:hAnsi="宋体" w:cs="宋体"/>
          <w:sz w:val="24"/>
          <w:szCs w:val="24"/>
        </w:rPr>
      </w:pPr>
      <w:r>
        <w:rPr>
          <w:rFonts w:ascii="宋体" w:hAnsi="宋体" w:cs="仿宋_GB2312" w:hint="eastAsia"/>
          <w:sz w:val="24"/>
        </w:rPr>
        <w:t>总经理、副总经理</w:t>
      </w:r>
      <w:r>
        <w:rPr>
          <w:rFonts w:ascii="宋体" w:hAnsi="宋体" w:cs="宋体" w:hint="eastAsia"/>
          <w:sz w:val="24"/>
          <w:szCs w:val="24"/>
        </w:rPr>
        <w:t>风险保证金按照阶梯式计提，计提比例如下：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573C10">
        <w:tc>
          <w:tcPr>
            <w:tcW w:w="4261" w:type="dxa"/>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rPr>
              <w:t>绩效总额</w:t>
            </w:r>
          </w:p>
        </w:tc>
        <w:tc>
          <w:tcPr>
            <w:tcW w:w="4261" w:type="dxa"/>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rPr>
              <w:t>风险保证金计提比例</w:t>
            </w:r>
          </w:p>
        </w:tc>
      </w:tr>
      <w:tr w:rsidR="00573C10">
        <w:tc>
          <w:tcPr>
            <w:tcW w:w="4261" w:type="dxa"/>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lang w:eastAsia="zh-CN"/>
              </w:rPr>
              <w:t>5</w:t>
            </w:r>
            <w:r>
              <w:rPr>
                <w:rFonts w:ascii="宋体" w:hAnsi="宋体" w:cs="宋体" w:hint="eastAsia"/>
                <w:szCs w:val="24"/>
              </w:rPr>
              <w:t>000</w:t>
            </w:r>
            <w:r>
              <w:rPr>
                <w:rFonts w:ascii="宋体" w:hAnsi="宋体" w:cs="宋体" w:hint="eastAsia"/>
                <w:szCs w:val="24"/>
              </w:rPr>
              <w:t>元及以下</w:t>
            </w:r>
          </w:p>
        </w:tc>
        <w:tc>
          <w:tcPr>
            <w:tcW w:w="4261" w:type="dxa"/>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lang w:eastAsia="zh-CN"/>
              </w:rPr>
              <w:t>20%</w:t>
            </w:r>
          </w:p>
        </w:tc>
      </w:tr>
      <w:tr w:rsidR="00573C10">
        <w:tc>
          <w:tcPr>
            <w:tcW w:w="4261" w:type="dxa"/>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lang w:eastAsia="zh-CN"/>
              </w:rPr>
              <w:t>5</w:t>
            </w:r>
            <w:r>
              <w:rPr>
                <w:rFonts w:ascii="宋体" w:hAnsi="宋体" w:cs="宋体" w:hint="eastAsia"/>
                <w:szCs w:val="24"/>
              </w:rPr>
              <w:t>000</w:t>
            </w:r>
            <w:r>
              <w:rPr>
                <w:rFonts w:ascii="宋体" w:hAnsi="宋体" w:cs="宋体" w:hint="eastAsia"/>
                <w:szCs w:val="24"/>
              </w:rPr>
              <w:t>元——</w:t>
            </w:r>
            <w:r>
              <w:rPr>
                <w:rFonts w:ascii="宋体" w:hAnsi="宋体" w:cs="宋体" w:hint="eastAsia"/>
                <w:szCs w:val="24"/>
                <w:lang w:eastAsia="zh-CN"/>
              </w:rPr>
              <w:t>10</w:t>
            </w:r>
            <w:r>
              <w:rPr>
                <w:rFonts w:ascii="宋体" w:hAnsi="宋体" w:cs="宋体" w:hint="eastAsia"/>
                <w:szCs w:val="24"/>
              </w:rPr>
              <w:t>000</w:t>
            </w:r>
            <w:r>
              <w:rPr>
                <w:rFonts w:ascii="宋体" w:hAnsi="宋体" w:cs="宋体" w:hint="eastAsia"/>
                <w:szCs w:val="24"/>
              </w:rPr>
              <w:t>元（含）部分</w:t>
            </w:r>
          </w:p>
        </w:tc>
        <w:tc>
          <w:tcPr>
            <w:tcW w:w="4261" w:type="dxa"/>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lang w:eastAsia="zh-CN"/>
              </w:rPr>
              <w:t>30</w:t>
            </w:r>
            <w:r>
              <w:rPr>
                <w:rFonts w:ascii="宋体" w:hAnsi="宋体" w:cs="宋体" w:hint="eastAsia"/>
                <w:szCs w:val="24"/>
              </w:rPr>
              <w:t>%</w:t>
            </w:r>
          </w:p>
        </w:tc>
      </w:tr>
      <w:tr w:rsidR="00573C10">
        <w:tc>
          <w:tcPr>
            <w:tcW w:w="4261" w:type="dxa"/>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lang w:eastAsia="zh-CN"/>
              </w:rPr>
              <w:t>10</w:t>
            </w:r>
            <w:r>
              <w:rPr>
                <w:rFonts w:ascii="宋体" w:hAnsi="宋体" w:cs="宋体" w:hint="eastAsia"/>
                <w:szCs w:val="24"/>
              </w:rPr>
              <w:t>000</w:t>
            </w:r>
            <w:r>
              <w:rPr>
                <w:rFonts w:ascii="宋体" w:hAnsi="宋体" w:cs="宋体" w:hint="eastAsia"/>
                <w:szCs w:val="24"/>
              </w:rPr>
              <w:t>元——</w:t>
            </w:r>
            <w:r>
              <w:rPr>
                <w:rFonts w:ascii="宋体" w:hAnsi="宋体" w:cs="宋体" w:hint="eastAsia"/>
                <w:szCs w:val="24"/>
                <w:lang w:eastAsia="zh-CN"/>
              </w:rPr>
              <w:t>15</w:t>
            </w:r>
            <w:r>
              <w:rPr>
                <w:rFonts w:ascii="宋体" w:hAnsi="宋体" w:cs="宋体" w:hint="eastAsia"/>
                <w:szCs w:val="24"/>
              </w:rPr>
              <w:t>000</w:t>
            </w:r>
            <w:r>
              <w:rPr>
                <w:rFonts w:ascii="宋体" w:hAnsi="宋体" w:cs="宋体" w:hint="eastAsia"/>
                <w:szCs w:val="24"/>
              </w:rPr>
              <w:t>元（含）部分</w:t>
            </w:r>
          </w:p>
        </w:tc>
        <w:tc>
          <w:tcPr>
            <w:tcW w:w="4261" w:type="dxa"/>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lang w:eastAsia="zh-CN"/>
              </w:rPr>
              <w:t>35</w:t>
            </w:r>
            <w:r>
              <w:rPr>
                <w:rFonts w:ascii="宋体" w:hAnsi="宋体" w:cs="宋体" w:hint="eastAsia"/>
                <w:szCs w:val="24"/>
              </w:rPr>
              <w:t>%</w:t>
            </w:r>
          </w:p>
        </w:tc>
      </w:tr>
      <w:tr w:rsidR="00573C10">
        <w:tc>
          <w:tcPr>
            <w:tcW w:w="4261" w:type="dxa"/>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lang w:eastAsia="zh-CN"/>
              </w:rPr>
              <w:t>15</w:t>
            </w:r>
            <w:r>
              <w:rPr>
                <w:rFonts w:ascii="宋体" w:hAnsi="宋体" w:cs="宋体" w:hint="eastAsia"/>
                <w:szCs w:val="24"/>
              </w:rPr>
              <w:t>000</w:t>
            </w:r>
            <w:r>
              <w:rPr>
                <w:rFonts w:ascii="宋体" w:hAnsi="宋体" w:cs="宋体" w:hint="eastAsia"/>
                <w:szCs w:val="24"/>
              </w:rPr>
              <w:t>元以上部分</w:t>
            </w:r>
          </w:p>
        </w:tc>
        <w:tc>
          <w:tcPr>
            <w:tcW w:w="4261" w:type="dxa"/>
          </w:tcPr>
          <w:p w:rsidR="00573C10" w:rsidRDefault="004904C8">
            <w:pPr>
              <w:pStyle w:val="10"/>
              <w:adjustRightInd w:val="0"/>
              <w:snapToGrid w:val="0"/>
              <w:spacing w:after="156" w:line="240" w:lineRule="auto"/>
              <w:ind w:firstLine="480"/>
              <w:jc w:val="center"/>
              <w:rPr>
                <w:rFonts w:ascii="宋体" w:hAnsi="宋体" w:cs="宋体"/>
                <w:szCs w:val="24"/>
              </w:rPr>
            </w:pPr>
            <w:r>
              <w:rPr>
                <w:rFonts w:ascii="宋体" w:hAnsi="宋体" w:cs="宋体" w:hint="eastAsia"/>
                <w:szCs w:val="24"/>
                <w:lang w:eastAsia="zh-CN"/>
              </w:rPr>
              <w:t>40</w:t>
            </w:r>
            <w:r>
              <w:rPr>
                <w:rFonts w:ascii="宋体" w:hAnsi="宋体" w:cs="宋体" w:hint="eastAsia"/>
                <w:szCs w:val="24"/>
              </w:rPr>
              <w:t>%</w:t>
            </w:r>
          </w:p>
        </w:tc>
      </w:tr>
    </w:tbl>
    <w:p w:rsidR="00573C10" w:rsidRDefault="004904C8">
      <w:pPr>
        <w:pStyle w:val="1"/>
        <w:spacing w:line="300" w:lineRule="auto"/>
        <w:ind w:firstLine="480"/>
        <w:rPr>
          <w:rFonts w:ascii="宋体" w:hAnsi="宋体" w:cs="仿宋_GB2312"/>
          <w:sz w:val="24"/>
        </w:rPr>
      </w:pPr>
      <w:r>
        <w:rPr>
          <w:rFonts w:ascii="宋体" w:hAnsi="宋体" w:cs="仿宋_GB2312"/>
          <w:sz w:val="24"/>
        </w:rPr>
        <w:t>假如某</w:t>
      </w:r>
      <w:r>
        <w:rPr>
          <w:rFonts w:ascii="宋体" w:hAnsi="宋体" w:cs="仿宋_GB2312" w:hint="eastAsia"/>
          <w:sz w:val="24"/>
        </w:rPr>
        <w:t>总经理、副总经理</w:t>
      </w:r>
      <w:r>
        <w:rPr>
          <w:rFonts w:ascii="宋体" w:hAnsi="宋体" w:cs="仿宋_GB2312"/>
          <w:sz w:val="24"/>
        </w:rPr>
        <w:t>某月绩效总额为</w:t>
      </w:r>
      <w:r>
        <w:rPr>
          <w:rFonts w:ascii="宋体" w:hAnsi="宋体" w:cs="仿宋_GB2312" w:hint="eastAsia"/>
          <w:sz w:val="24"/>
        </w:rPr>
        <w:t>15000</w:t>
      </w:r>
      <w:r>
        <w:rPr>
          <w:rFonts w:ascii="宋体" w:hAnsi="宋体" w:cs="仿宋_GB2312" w:hint="eastAsia"/>
          <w:sz w:val="24"/>
        </w:rPr>
        <w:t>元，其应计提的风险保证金为</w:t>
      </w:r>
      <w:r>
        <w:rPr>
          <w:rFonts w:ascii="宋体" w:hAnsi="宋体" w:cs="仿宋_GB2312" w:hint="eastAsia"/>
          <w:sz w:val="24"/>
        </w:rPr>
        <w:t>5000*20%+5000*30%+5000*35%=4250</w:t>
      </w:r>
      <w:r>
        <w:rPr>
          <w:rFonts w:ascii="宋体" w:hAnsi="宋体" w:cs="仿宋_GB2312" w:hint="eastAsia"/>
          <w:sz w:val="24"/>
        </w:rPr>
        <w:t>元。</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rPr>
      </w:pPr>
      <w:r>
        <w:rPr>
          <w:rFonts w:ascii="宋体" w:hAnsi="宋体" w:cs="宋体" w:hint="eastAsia"/>
          <w:color w:val="000000"/>
          <w:szCs w:val="24"/>
          <w:lang w:eastAsia="zh-CN"/>
        </w:rPr>
        <w:t>风险保证金提取</w:t>
      </w:r>
      <w:r>
        <w:rPr>
          <w:rFonts w:ascii="宋体" w:hAnsi="宋体" w:cs="宋体" w:hint="eastAsia"/>
          <w:color w:val="000000"/>
          <w:szCs w:val="24"/>
        </w:rPr>
        <w:t>：</w:t>
      </w:r>
    </w:p>
    <w:p w:rsidR="00573C10" w:rsidRDefault="004904C8">
      <w:pPr>
        <w:pStyle w:val="a7"/>
        <w:numPr>
          <w:ilvl w:val="0"/>
          <w:numId w:val="10"/>
        </w:numPr>
        <w:tabs>
          <w:tab w:val="left" w:pos="1337"/>
          <w:tab w:val="left" w:pos="1800"/>
        </w:tabs>
        <w:spacing w:afterLines="0" w:after="0" w:line="360" w:lineRule="auto"/>
        <w:ind w:firstLine="480"/>
        <w:rPr>
          <w:rFonts w:ascii="宋体" w:hAnsi="宋体" w:cs="宋体"/>
          <w:color w:val="000000"/>
          <w:szCs w:val="24"/>
          <w:lang w:eastAsia="zh-CN"/>
        </w:rPr>
      </w:pPr>
      <w:r>
        <w:rPr>
          <w:rFonts w:ascii="宋体" w:hAnsi="宋体" w:cs="宋体" w:hint="eastAsia"/>
          <w:color w:val="000000"/>
          <w:szCs w:val="24"/>
          <w:lang w:eastAsia="zh-CN"/>
        </w:rPr>
        <w:t>风险保证金采取资金池延期支付的方式，延期支付年限为</w:t>
      </w:r>
      <w:r>
        <w:rPr>
          <w:rFonts w:ascii="宋体" w:hAnsi="宋体" w:cs="宋体" w:hint="eastAsia"/>
          <w:color w:val="000000"/>
          <w:szCs w:val="24"/>
          <w:lang w:eastAsia="zh-CN"/>
        </w:rPr>
        <w:t>3</w:t>
      </w:r>
      <w:r>
        <w:rPr>
          <w:rFonts w:ascii="宋体" w:hAnsi="宋体" w:cs="宋体" w:hint="eastAsia"/>
          <w:color w:val="000000"/>
          <w:szCs w:val="24"/>
          <w:lang w:eastAsia="zh-CN"/>
        </w:rPr>
        <w:t>年，在延期支付时段遵循等分原则，即从第二年起每年按上年度风险保证金计提额（扣除部分外）的</w:t>
      </w:r>
      <w:r>
        <w:rPr>
          <w:rFonts w:ascii="宋体" w:hAnsi="宋体" w:cs="宋体" w:hint="eastAsia"/>
          <w:color w:val="000000"/>
          <w:szCs w:val="24"/>
          <w:lang w:eastAsia="zh-CN"/>
        </w:rPr>
        <w:t>1/3</w:t>
      </w:r>
      <w:r>
        <w:rPr>
          <w:rFonts w:ascii="宋体" w:hAnsi="宋体" w:cs="宋体" w:hint="eastAsia"/>
          <w:color w:val="000000"/>
          <w:szCs w:val="24"/>
          <w:lang w:eastAsia="zh-CN"/>
        </w:rPr>
        <w:t>支付；</w:t>
      </w:r>
    </w:p>
    <w:p w:rsidR="00573C10" w:rsidRDefault="004904C8">
      <w:pPr>
        <w:pStyle w:val="a7"/>
        <w:numPr>
          <w:ilvl w:val="0"/>
          <w:numId w:val="10"/>
        </w:numPr>
        <w:tabs>
          <w:tab w:val="left" w:pos="1337"/>
          <w:tab w:val="left" w:pos="1800"/>
        </w:tabs>
        <w:spacing w:afterLines="0" w:after="0" w:line="360" w:lineRule="auto"/>
        <w:ind w:firstLine="480"/>
        <w:rPr>
          <w:rFonts w:ascii="宋体" w:hAnsi="宋体" w:cs="宋体"/>
          <w:color w:val="000000"/>
          <w:szCs w:val="24"/>
          <w:lang w:eastAsia="zh-CN"/>
        </w:rPr>
      </w:pPr>
      <w:r>
        <w:rPr>
          <w:rFonts w:ascii="宋体" w:hAnsi="宋体" w:cs="宋体" w:hint="eastAsia"/>
          <w:color w:val="000000"/>
          <w:szCs w:val="24"/>
          <w:lang w:eastAsia="zh-CN"/>
        </w:rPr>
        <w:t>管户贷款形态分类认定为不良贷款的，从认定次月起，从保证金中扣除该笔贷款已发放绩效工资；</w:t>
      </w:r>
    </w:p>
    <w:p w:rsidR="00573C10" w:rsidRDefault="004904C8">
      <w:pPr>
        <w:pStyle w:val="a7"/>
        <w:numPr>
          <w:ilvl w:val="0"/>
          <w:numId w:val="10"/>
        </w:numPr>
        <w:tabs>
          <w:tab w:val="left" w:pos="1337"/>
          <w:tab w:val="left" w:pos="1800"/>
        </w:tabs>
        <w:spacing w:afterLines="0" w:after="0" w:line="360" w:lineRule="auto"/>
        <w:ind w:firstLine="480"/>
        <w:rPr>
          <w:rFonts w:ascii="宋体" w:hAnsi="宋体" w:cs="宋体"/>
          <w:color w:val="000000"/>
          <w:szCs w:val="24"/>
          <w:lang w:eastAsia="zh-CN"/>
        </w:rPr>
      </w:pPr>
      <w:r>
        <w:rPr>
          <w:rFonts w:ascii="宋体" w:hAnsi="宋体" w:cs="宋体" w:hint="eastAsia"/>
          <w:color w:val="000000"/>
          <w:szCs w:val="24"/>
          <w:lang w:eastAsia="zh-CN"/>
        </w:rPr>
        <w:t>按照问责</w:t>
      </w:r>
      <w:r>
        <w:rPr>
          <w:rFonts w:ascii="宋体" w:hAnsi="宋体" w:cs="宋体"/>
          <w:color w:val="000000"/>
          <w:szCs w:val="24"/>
          <w:lang w:eastAsia="zh-CN"/>
        </w:rPr>
        <w:t>管理办法</w:t>
      </w:r>
      <w:r>
        <w:rPr>
          <w:rFonts w:ascii="宋体" w:hAnsi="宋体" w:cs="宋体" w:hint="eastAsia"/>
          <w:color w:val="000000"/>
          <w:szCs w:val="24"/>
          <w:lang w:eastAsia="zh-CN"/>
        </w:rPr>
        <w:t>规定，对</w:t>
      </w:r>
      <w:r>
        <w:rPr>
          <w:rFonts w:ascii="宋体" w:hAnsi="宋体" w:cs="宋体"/>
          <w:color w:val="000000"/>
          <w:szCs w:val="24"/>
          <w:lang w:eastAsia="zh-CN"/>
        </w:rPr>
        <w:t>不良贷款的经济处罚和赔偿，</w:t>
      </w:r>
      <w:r>
        <w:rPr>
          <w:rFonts w:ascii="宋体" w:hAnsi="宋体" w:cs="宋体" w:hint="eastAsia"/>
          <w:color w:val="000000"/>
          <w:szCs w:val="24"/>
          <w:lang w:eastAsia="zh-CN"/>
        </w:rPr>
        <w:t>按照责任认定</w:t>
      </w:r>
      <w:r>
        <w:rPr>
          <w:rFonts w:ascii="宋体" w:hAnsi="宋体" w:cs="宋体"/>
          <w:color w:val="000000"/>
          <w:szCs w:val="24"/>
          <w:lang w:eastAsia="zh-CN"/>
        </w:rPr>
        <w:t>处罚</w:t>
      </w:r>
      <w:r>
        <w:rPr>
          <w:rFonts w:ascii="宋体" w:hAnsi="宋体" w:cs="宋体" w:hint="eastAsia"/>
          <w:color w:val="000000"/>
          <w:szCs w:val="24"/>
          <w:lang w:eastAsia="zh-CN"/>
        </w:rPr>
        <w:t>扣除相应的风险保证金；</w:t>
      </w:r>
    </w:p>
    <w:p w:rsidR="00573C10" w:rsidRDefault="004904C8">
      <w:pPr>
        <w:pStyle w:val="a7"/>
        <w:numPr>
          <w:ilvl w:val="0"/>
          <w:numId w:val="10"/>
        </w:numPr>
        <w:tabs>
          <w:tab w:val="left" w:pos="1337"/>
          <w:tab w:val="left" w:pos="1800"/>
        </w:tabs>
        <w:spacing w:afterLines="0" w:after="0" w:line="360" w:lineRule="auto"/>
        <w:ind w:firstLine="480"/>
        <w:rPr>
          <w:rFonts w:ascii="宋体" w:hAnsi="宋体" w:cs="宋体"/>
          <w:color w:val="000000"/>
          <w:szCs w:val="24"/>
          <w:lang w:eastAsia="zh-CN"/>
        </w:rPr>
      </w:pPr>
      <w:r>
        <w:rPr>
          <w:rFonts w:ascii="宋体" w:hAnsi="宋体" w:cs="宋体" w:hint="eastAsia"/>
          <w:color w:val="000000"/>
          <w:szCs w:val="24"/>
          <w:lang w:eastAsia="zh-CN"/>
        </w:rPr>
        <w:t>客户经理因调岗、离职（解聘除外）等原因离开原岗位，所有管户贷款全额收回本息后，可全额提取风险保证金。</w:t>
      </w:r>
    </w:p>
    <w:p w:rsidR="00573C10" w:rsidRDefault="00573C10">
      <w:pPr>
        <w:pStyle w:val="a7"/>
        <w:tabs>
          <w:tab w:val="left" w:pos="1800"/>
        </w:tabs>
        <w:spacing w:afterLines="0" w:after="0" w:line="360" w:lineRule="auto"/>
        <w:ind w:firstLine="480"/>
        <w:rPr>
          <w:rFonts w:ascii="宋体" w:hAnsi="宋体" w:cs="宋体"/>
          <w:color w:val="000000"/>
          <w:szCs w:val="24"/>
          <w:lang w:eastAsia="zh-CN"/>
        </w:rPr>
      </w:pPr>
    </w:p>
    <w:p w:rsidR="00573C10" w:rsidRDefault="004904C8">
      <w:pPr>
        <w:numPr>
          <w:ilvl w:val="0"/>
          <w:numId w:val="1"/>
        </w:numPr>
        <w:spacing w:line="360" w:lineRule="auto"/>
        <w:ind w:left="0" w:firstLine="0"/>
        <w:jc w:val="center"/>
        <w:rPr>
          <w:rFonts w:ascii="黑体" w:eastAsia="黑体" w:hAnsi="黑体" w:cs="仿宋"/>
          <w:sz w:val="32"/>
          <w:szCs w:val="32"/>
          <w:lang w:eastAsia="zh-CN"/>
        </w:rPr>
      </w:pPr>
      <w:r>
        <w:rPr>
          <w:rFonts w:ascii="黑体" w:eastAsia="黑体" w:hAnsi="黑体" w:cs="仿宋" w:hint="eastAsia"/>
          <w:sz w:val="32"/>
          <w:szCs w:val="32"/>
          <w:lang w:eastAsia="zh-CN"/>
        </w:rPr>
        <w:t>附</w:t>
      </w:r>
      <w:r>
        <w:rPr>
          <w:rFonts w:ascii="黑体" w:eastAsia="黑体" w:hAnsi="黑体" w:cs="仿宋" w:hint="eastAsia"/>
          <w:sz w:val="32"/>
          <w:szCs w:val="32"/>
          <w:lang w:eastAsia="zh-CN"/>
        </w:rPr>
        <w:t xml:space="preserve">  </w:t>
      </w:r>
      <w:r>
        <w:rPr>
          <w:rFonts w:ascii="黑体" w:eastAsia="黑体" w:hAnsi="黑体" w:cs="仿宋" w:hint="eastAsia"/>
          <w:sz w:val="32"/>
          <w:szCs w:val="32"/>
          <w:lang w:eastAsia="zh-CN"/>
        </w:rPr>
        <w:t>则</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t>小微贷事业部负责每月对本部门业务人员考核，建立绩效考核登记台账，并将核算结果向相关部门备案。</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lastRenderedPageBreak/>
        <w:t>本办法为小微贷事业部能力建设初期试行方案，将结合部门运营情况，适时调整相关考核指标。</w:t>
      </w:r>
    </w:p>
    <w:p w:rsidR="00573C10" w:rsidRDefault="004904C8">
      <w:pPr>
        <w:pStyle w:val="a7"/>
        <w:numPr>
          <w:ilvl w:val="0"/>
          <w:numId w:val="2"/>
        </w:numPr>
        <w:tabs>
          <w:tab w:val="left" w:pos="1800"/>
        </w:tabs>
        <w:spacing w:afterLines="0" w:after="0" w:line="360" w:lineRule="auto"/>
        <w:ind w:left="0" w:firstLine="480"/>
        <w:rPr>
          <w:rFonts w:ascii="宋体" w:hAnsi="宋体" w:cs="宋体"/>
          <w:color w:val="000000"/>
          <w:szCs w:val="24"/>
          <w:lang w:eastAsia="zh-CN"/>
        </w:rPr>
      </w:pPr>
      <w:r>
        <w:rPr>
          <w:rFonts w:ascii="宋体" w:hAnsi="宋体" w:cs="宋体" w:hint="eastAsia"/>
          <w:color w:val="000000"/>
          <w:szCs w:val="24"/>
          <w:lang w:eastAsia="zh-CN"/>
        </w:rPr>
        <w:t>本办法由阳泉市郊区农村信用合作联社小微贷事业部负责解释和修订，并自发文之日起执行。</w:t>
      </w:r>
    </w:p>
    <w:sectPr w:rsidR="00573C10">
      <w:headerReference w:type="default" r:id="rId8"/>
      <w:footerReference w:type="default" r:id="rId9"/>
      <w:footerReference w:type="first" r:id="rId10"/>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4C8" w:rsidRDefault="004904C8">
      <w:r>
        <w:separator/>
      </w:r>
    </w:p>
  </w:endnote>
  <w:endnote w:type="continuationSeparator" w:id="0">
    <w:p w:rsidR="004904C8" w:rsidRDefault="0049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仿宋_GB2312">
    <w:altName w:val="仿宋"/>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C10" w:rsidRDefault="004904C8">
    <w:r>
      <w:pict>
        <v:shapetype id="_x0000_t202" coordsize="21600,21600" o:spt="202" path="m,l,21600r21600,l21600,xe">
          <v:stroke joinstyle="miter"/>
          <v:path gradientshapeok="t" o:connecttype="rect"/>
        </v:shapetype>
        <v:shape id="Quad Arrow 3074" o:spid="_x0000_s2050" type="#_x0000_t202" style="position:absolute;margin-left:0;margin-top:0;width:2in;height:2in;z-index:2;mso-wrap-style:none;mso-position-horizontal:center;mso-position-horizontal-relative:margin;mso-width-relative:page;mso-height-relative:page" o:preferrelative="t" filled="f" stroked="f">
          <v:textbox style="mso-fit-shape-to-text:t" inset="0,0,0,0">
            <w:txbxContent>
              <w:p w:rsidR="00573C10" w:rsidRDefault="004904C8">
                <w:pPr>
                  <w:snapToGrid w:val="0"/>
                  <w:rPr>
                    <w:sz w:val="18"/>
                    <w:lang w:eastAsia="zh-CN"/>
                  </w:rPr>
                </w:pPr>
                <w:r>
                  <w:rPr>
                    <w:rFonts w:hint="eastAsia"/>
                    <w:sz w:val="18"/>
                    <w:lang w:eastAsia="zh-CN"/>
                  </w:rPr>
                  <w:t>第</w:t>
                </w:r>
                <w:r>
                  <w:rPr>
                    <w:rFonts w:hint="eastAsia"/>
                    <w:sz w:val="18"/>
                    <w:lang w:eastAsia="zh-CN"/>
                  </w:rPr>
                  <w:t xml:space="preserve">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sidR="009C65CA">
                  <w:rPr>
                    <w:noProof/>
                    <w:sz w:val="18"/>
                  </w:rPr>
                  <w:t>6</w:t>
                </w:r>
                <w:r>
                  <w:rPr>
                    <w:rFonts w:hint="eastAsia"/>
                    <w:sz w:val="18"/>
                    <w:lang w:eastAsia="zh-CN"/>
                  </w:rPr>
                  <w:fldChar w:fldCharType="end"/>
                </w:r>
                <w:r>
                  <w:rPr>
                    <w:rFonts w:hint="eastAsia"/>
                    <w:sz w:val="18"/>
                    <w:lang w:eastAsia="zh-CN"/>
                  </w:rPr>
                  <w:t xml:space="preserve"> </w:t>
                </w:r>
                <w:r>
                  <w:rPr>
                    <w:rFonts w:hint="eastAsia"/>
                    <w:sz w:val="18"/>
                    <w:lang w:eastAsia="zh-CN"/>
                  </w:rPr>
                  <w:t>页</w:t>
                </w:r>
                <w:r>
                  <w:rPr>
                    <w:rFonts w:hint="eastAsia"/>
                    <w:sz w:val="18"/>
                    <w:lang w:eastAsia="zh-CN"/>
                  </w:rPr>
                  <w:t xml:space="preserve"> </w:t>
                </w:r>
                <w:r>
                  <w:rPr>
                    <w:rFonts w:hint="eastAsia"/>
                    <w:sz w:val="18"/>
                    <w:lang w:eastAsia="zh-CN"/>
                  </w:rPr>
                  <w:t>共</w:t>
                </w:r>
                <w:r>
                  <w:rPr>
                    <w:rFonts w:hint="eastAsia"/>
                    <w:sz w:val="18"/>
                    <w:lang w:eastAsia="zh-CN"/>
                  </w:rPr>
                  <w:t xml:space="preserve">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ins w:id="28" w:author="admin" w:date="2017-07-06T14:39:00Z">
                  <w:r w:rsidR="009C65CA">
                    <w:rPr>
                      <w:noProof/>
                      <w:sz w:val="18"/>
                      <w:lang w:eastAsia="zh-CN"/>
                    </w:rPr>
                    <w:t>6</w:t>
                  </w:r>
                </w:ins>
                <w:ins w:id="29" w:author="sks" w:date="2016-05-18T17:51:00Z">
                  <w:del w:id="30" w:author="admin" w:date="2017-07-06T09:58:00Z">
                    <w:r w:rsidDel="00D75BC1">
                      <w:rPr>
                        <w:noProof/>
                        <w:sz w:val="18"/>
                        <w:lang w:eastAsia="zh-CN"/>
                      </w:rPr>
                      <w:delText>5</w:delText>
                    </w:r>
                  </w:del>
                </w:ins>
                <w:del w:id="31" w:author="admin" w:date="2017-07-06T09:58:00Z">
                  <w:r w:rsidDel="00D75BC1">
                    <w:rPr>
                      <w:noProof/>
                      <w:sz w:val="18"/>
                      <w:lang w:eastAsia="zh-CN"/>
                    </w:rPr>
                    <w:delText>5</w:delText>
                  </w:r>
                </w:del>
                <w:r>
                  <w:rPr>
                    <w:rFonts w:hint="eastAsia"/>
                    <w:sz w:val="18"/>
                    <w:lang w:eastAsia="zh-CN"/>
                  </w:rPr>
                  <w:fldChar w:fldCharType="end"/>
                </w:r>
                <w:r>
                  <w:rPr>
                    <w:rFonts w:hint="eastAsia"/>
                    <w:sz w:val="18"/>
                    <w:lang w:eastAsia="zh-CN"/>
                  </w:rPr>
                  <w:t xml:space="preserve"> </w:t>
                </w:r>
                <w:r>
                  <w:rPr>
                    <w:rFonts w:hint="eastAsia"/>
                    <w:sz w:val="18"/>
                    <w:lang w:eastAsia="zh-CN"/>
                  </w:rPr>
                  <w:t>页</w:t>
                </w:r>
              </w:p>
            </w:txbxContent>
          </v:textbox>
          <w10:wrap anchorx="margin"/>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C10" w:rsidRDefault="004904C8">
    <w:pPr>
      <w:pStyle w:val="aa"/>
    </w:pPr>
    <w:r>
      <w:rPr>
        <w:lang w:eastAsia="zh-CN"/>
      </w:rPr>
      <w:pict>
        <v:shapetype id="_x0000_t202" coordsize="21600,21600" o:spt="202" path="m,l,21600r21600,l21600,xe">
          <v:stroke joinstyle="miter"/>
          <v:path gradientshapeok="t" o:connecttype="rect"/>
        </v:shapetype>
        <v:shape id="文本框8" o:spid="_x0000_s2049" type="#_x0000_t202" style="position:absolute;margin-left:0;margin-top:0;width:2in;height:2in;z-index:1;mso-wrap-style:none;mso-position-horizontal:center;mso-position-horizontal-relative:margin;mso-width-relative:page;mso-height-relative:page" o:preferrelative="t" filled="f" stroked="f">
          <v:textbox style="mso-fit-shape-to-text:t" inset="0,0,0,0">
            <w:txbxContent>
              <w:p w:rsidR="00573C10" w:rsidRDefault="004904C8">
                <w:pPr>
                  <w:snapToGrid w:val="0"/>
                  <w:rPr>
                    <w:sz w:val="18"/>
                    <w:lang w:eastAsia="zh-CN"/>
                  </w:rPr>
                </w:pPr>
                <w:r>
                  <w:rPr>
                    <w:rFonts w:hint="eastAsia"/>
                    <w:sz w:val="18"/>
                    <w:lang w:eastAsia="zh-CN"/>
                  </w:rPr>
                  <w:t>第</w:t>
                </w:r>
                <w:r>
                  <w:rPr>
                    <w:rFonts w:hint="eastAsia"/>
                    <w:sz w:val="18"/>
                    <w:lang w:eastAsia="zh-CN"/>
                  </w:rPr>
                  <w:t xml:space="preserve"> </w:t>
                </w:r>
                <w:r>
                  <w:rPr>
                    <w:sz w:val="18"/>
                    <w:lang w:eastAsia="zh-CN"/>
                  </w:rPr>
                  <w:t>1</w:t>
                </w:r>
                <w:r>
                  <w:rPr>
                    <w:rFonts w:hint="eastAsia"/>
                    <w:sz w:val="18"/>
                    <w:lang w:eastAsia="zh-CN"/>
                  </w:rPr>
                  <w:t xml:space="preserve"> </w:t>
                </w:r>
                <w:r>
                  <w:rPr>
                    <w:rFonts w:hint="eastAsia"/>
                    <w:sz w:val="18"/>
                    <w:lang w:eastAsia="zh-CN"/>
                  </w:rPr>
                  <w:t>页</w:t>
                </w:r>
                <w:r>
                  <w:rPr>
                    <w:rFonts w:hint="eastAsia"/>
                    <w:sz w:val="18"/>
                    <w:lang w:eastAsia="zh-CN"/>
                  </w:rPr>
                  <w:t xml:space="preserve"> </w:t>
                </w:r>
                <w:r>
                  <w:rPr>
                    <w:rFonts w:hint="eastAsia"/>
                    <w:sz w:val="18"/>
                    <w:lang w:eastAsia="zh-CN"/>
                  </w:rPr>
                  <w:t>共</w:t>
                </w:r>
                <w:r>
                  <w:rPr>
                    <w:rFonts w:hint="eastAsia"/>
                    <w:sz w:val="18"/>
                    <w:lang w:eastAsia="zh-CN"/>
                  </w:rPr>
                  <w:t xml:space="preserve">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ins w:id="32" w:author="admin" w:date="2017-07-06T14:39:00Z">
                  <w:r w:rsidR="009C65CA">
                    <w:rPr>
                      <w:noProof/>
                      <w:sz w:val="18"/>
                      <w:lang w:eastAsia="zh-CN"/>
                    </w:rPr>
                    <w:t>6</w:t>
                  </w:r>
                </w:ins>
                <w:ins w:id="33" w:author="sks" w:date="2016-05-18T17:51:00Z">
                  <w:del w:id="34" w:author="admin" w:date="2017-07-06T09:58:00Z">
                    <w:r w:rsidDel="00D75BC1">
                      <w:rPr>
                        <w:noProof/>
                        <w:sz w:val="18"/>
                        <w:lang w:eastAsia="zh-CN"/>
                      </w:rPr>
                      <w:delText>5</w:delText>
                    </w:r>
                  </w:del>
                </w:ins>
                <w:del w:id="35" w:author="admin" w:date="2017-07-06T09:58:00Z">
                  <w:r w:rsidDel="00D75BC1">
                    <w:rPr>
                      <w:noProof/>
                      <w:sz w:val="18"/>
                      <w:lang w:eastAsia="zh-CN"/>
                    </w:rPr>
                    <w:delText>5</w:delText>
                  </w:r>
                </w:del>
                <w:r>
                  <w:rPr>
                    <w:rFonts w:hint="eastAsia"/>
                    <w:sz w:val="18"/>
                    <w:lang w:eastAsia="zh-CN"/>
                  </w:rPr>
                  <w:fldChar w:fldCharType="end"/>
                </w:r>
                <w:r>
                  <w:rPr>
                    <w:rFonts w:hint="eastAsia"/>
                    <w:sz w:val="18"/>
                    <w:lang w:eastAsia="zh-CN"/>
                  </w:rPr>
                  <w:t xml:space="preserve"> </w:t>
                </w:r>
                <w:r>
                  <w:rPr>
                    <w:rFonts w:hint="eastAsia"/>
                    <w:sz w:val="18"/>
                    <w:lang w:eastAsia="zh-CN"/>
                  </w:rPr>
                  <w:t>页</w:t>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4C8" w:rsidRDefault="004904C8">
      <w:r>
        <w:separator/>
      </w:r>
    </w:p>
  </w:footnote>
  <w:footnote w:type="continuationSeparator" w:id="0">
    <w:p w:rsidR="004904C8" w:rsidRDefault="004904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C10" w:rsidRDefault="00573C10">
    <w:pPr>
      <w:pStyle w:val="ac"/>
      <w:pBdr>
        <w:bottom w:val="none" w:sz="0" w:space="0" w:color="auto"/>
      </w:pBdr>
      <w:rPr>
        <w:rFonts w:ascii="微软雅黑" w:eastAsia="微软雅黑" w:hAnsi="微软雅黑"/>
        <w:lang w:eastAsia="zh-CN"/>
      </w:rPr>
    </w:pPr>
  </w:p>
  <w:p w:rsidR="00573C10" w:rsidRDefault="00573C10">
    <w:pPr>
      <w:pStyle w:val="ac"/>
      <w:pBdr>
        <w:bottom w:val="none" w:sz="0" w:space="0" w:color="auto"/>
      </w:pBdr>
      <w:rPr>
        <w:lang w:eastAsia="zh-C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F19C7"/>
    <w:multiLevelType w:val="multilevel"/>
    <w:tmpl w:val="308F19C7"/>
    <w:lvl w:ilvl="0">
      <w:start w:val="1"/>
      <w:numFmt w:val="japaneseCounting"/>
      <w:lvlText w:val="第%1章"/>
      <w:lvlJc w:val="left"/>
      <w:pPr>
        <w:ind w:left="1395" w:hanging="139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6C5EEC5"/>
    <w:multiLevelType w:val="multilevel"/>
    <w:tmpl w:val="56C5EEC5"/>
    <w:lvl w:ilvl="0">
      <w:start w:val="1"/>
      <w:numFmt w:val="japaneseCounting"/>
      <w:lvlText w:val="第%1条"/>
      <w:lvlJc w:val="left"/>
      <w:pPr>
        <w:tabs>
          <w:tab w:val="left" w:pos="1337"/>
        </w:tabs>
        <w:ind w:left="1337" w:hanging="855"/>
      </w:pPr>
      <w:rPr>
        <w:rFonts w:hint="eastAsia"/>
        <w:b/>
        <w:lang w:val="en-US"/>
      </w:rPr>
    </w:lvl>
    <w:lvl w:ilvl="1">
      <w:numFmt w:val="bullet"/>
      <w:lvlText w:val="-"/>
      <w:lvlJc w:val="left"/>
      <w:pPr>
        <w:tabs>
          <w:tab w:val="left" w:pos="1262"/>
        </w:tabs>
        <w:ind w:left="1262" w:hanging="360"/>
      </w:pPr>
      <w:rPr>
        <w:rFonts w:ascii="Times New Roman" w:eastAsia="宋体" w:hAnsi="Times New Roman" w:cs="Times New Roman" w:hint="eastAsia"/>
      </w:rPr>
    </w:lvl>
    <w:lvl w:ilvl="2">
      <w:start w:val="1"/>
      <w:numFmt w:val="japaneseCounting"/>
      <w:lvlText w:val="（%3）"/>
      <w:lvlJc w:val="left"/>
      <w:pPr>
        <w:tabs>
          <w:tab w:val="left" w:pos="2477"/>
        </w:tabs>
        <w:ind w:left="2477" w:hanging="1155"/>
      </w:pPr>
      <w:rPr>
        <w:rFonts w:hint="eastAsia"/>
      </w:rPr>
    </w:lvl>
    <w:lvl w:ilvl="3">
      <w:start w:val="1"/>
      <w:numFmt w:val="decimal"/>
      <w:lvlText w:val="%4、"/>
      <w:lvlJc w:val="left"/>
      <w:pPr>
        <w:tabs>
          <w:tab w:val="left" w:pos="2967"/>
        </w:tabs>
        <w:ind w:left="2967" w:hanging="840"/>
      </w:pPr>
      <w:rPr>
        <w:rFonts w:hint="eastAsia"/>
      </w:rPr>
    </w:lvl>
    <w:lvl w:ilvl="4">
      <w:start w:val="1"/>
      <w:numFmt w:val="lowerLetter"/>
      <w:lvlText w:val="%5)"/>
      <w:lvlJc w:val="left"/>
      <w:pPr>
        <w:tabs>
          <w:tab w:val="left" w:pos="2582"/>
        </w:tabs>
        <w:ind w:left="2582" w:hanging="420"/>
      </w:pPr>
      <w:rPr>
        <w:rFonts w:hint="eastAsia"/>
      </w:rPr>
    </w:lvl>
    <w:lvl w:ilvl="5">
      <w:start w:val="1"/>
      <w:numFmt w:val="lowerRoman"/>
      <w:lvlText w:val="%6."/>
      <w:lvlJc w:val="right"/>
      <w:pPr>
        <w:tabs>
          <w:tab w:val="left" w:pos="3002"/>
        </w:tabs>
        <w:ind w:left="3002" w:hanging="420"/>
      </w:pPr>
      <w:rPr>
        <w:rFonts w:hint="eastAsia"/>
      </w:rPr>
    </w:lvl>
    <w:lvl w:ilvl="6">
      <w:start w:val="1"/>
      <w:numFmt w:val="decimal"/>
      <w:lvlText w:val="%7."/>
      <w:lvlJc w:val="left"/>
      <w:pPr>
        <w:tabs>
          <w:tab w:val="left" w:pos="3422"/>
        </w:tabs>
        <w:ind w:left="3422" w:hanging="420"/>
      </w:pPr>
      <w:rPr>
        <w:rFonts w:hint="eastAsia"/>
      </w:rPr>
    </w:lvl>
    <w:lvl w:ilvl="7">
      <w:start w:val="1"/>
      <w:numFmt w:val="lowerLetter"/>
      <w:lvlText w:val="%8)"/>
      <w:lvlJc w:val="left"/>
      <w:pPr>
        <w:tabs>
          <w:tab w:val="left" w:pos="3842"/>
        </w:tabs>
        <w:ind w:left="3842" w:hanging="420"/>
      </w:pPr>
      <w:rPr>
        <w:rFonts w:hint="eastAsia"/>
      </w:rPr>
    </w:lvl>
    <w:lvl w:ilvl="8">
      <w:start w:val="1"/>
      <w:numFmt w:val="lowerRoman"/>
      <w:lvlText w:val="%9."/>
      <w:lvlJc w:val="right"/>
      <w:pPr>
        <w:tabs>
          <w:tab w:val="left" w:pos="4262"/>
        </w:tabs>
        <w:ind w:left="4262" w:hanging="420"/>
      </w:pPr>
      <w:rPr>
        <w:rFonts w:hint="eastAsia"/>
      </w:rPr>
    </w:lvl>
  </w:abstractNum>
  <w:abstractNum w:abstractNumId="2" w15:restartNumberingAfterBreak="0">
    <w:nsid w:val="5715D764"/>
    <w:multiLevelType w:val="singleLevel"/>
    <w:tmpl w:val="5715D764"/>
    <w:lvl w:ilvl="0">
      <w:start w:val="1"/>
      <w:numFmt w:val="chineseCounting"/>
      <w:suff w:val="nothing"/>
      <w:lvlText w:val="（%1）"/>
      <w:lvlJc w:val="left"/>
      <w:pPr>
        <w:ind w:left="0" w:firstLine="420"/>
      </w:pPr>
      <w:rPr>
        <w:rFonts w:hint="eastAsia"/>
      </w:rPr>
    </w:lvl>
  </w:abstractNum>
  <w:abstractNum w:abstractNumId="3" w15:restartNumberingAfterBreak="0">
    <w:nsid w:val="5715D782"/>
    <w:multiLevelType w:val="singleLevel"/>
    <w:tmpl w:val="5715D782"/>
    <w:lvl w:ilvl="0">
      <w:start w:val="1"/>
      <w:numFmt w:val="chineseCounting"/>
      <w:suff w:val="nothing"/>
      <w:lvlText w:val="（%1）"/>
      <w:lvlJc w:val="left"/>
      <w:pPr>
        <w:ind w:left="0" w:firstLine="420"/>
      </w:pPr>
      <w:rPr>
        <w:rFonts w:hint="eastAsia"/>
      </w:rPr>
    </w:lvl>
  </w:abstractNum>
  <w:abstractNum w:abstractNumId="4" w15:restartNumberingAfterBreak="0">
    <w:nsid w:val="5715D79F"/>
    <w:multiLevelType w:val="singleLevel"/>
    <w:tmpl w:val="5715D79F"/>
    <w:lvl w:ilvl="0">
      <w:start w:val="1"/>
      <w:numFmt w:val="chineseCounting"/>
      <w:suff w:val="nothing"/>
      <w:lvlText w:val="（%1）"/>
      <w:lvlJc w:val="left"/>
      <w:pPr>
        <w:ind w:left="0" w:firstLine="420"/>
      </w:pPr>
      <w:rPr>
        <w:rFonts w:hint="eastAsia"/>
      </w:rPr>
    </w:lvl>
  </w:abstractNum>
  <w:abstractNum w:abstractNumId="5" w15:restartNumberingAfterBreak="0">
    <w:nsid w:val="5715D7DD"/>
    <w:multiLevelType w:val="singleLevel"/>
    <w:tmpl w:val="5715D7DD"/>
    <w:lvl w:ilvl="0">
      <w:start w:val="1"/>
      <w:numFmt w:val="chineseCounting"/>
      <w:suff w:val="nothing"/>
      <w:lvlText w:val="（%1）"/>
      <w:lvlJc w:val="left"/>
      <w:pPr>
        <w:ind w:left="0" w:firstLine="420"/>
      </w:pPr>
      <w:rPr>
        <w:rFonts w:hint="eastAsia"/>
      </w:rPr>
    </w:lvl>
  </w:abstractNum>
  <w:abstractNum w:abstractNumId="6" w15:restartNumberingAfterBreak="0">
    <w:nsid w:val="5715D816"/>
    <w:multiLevelType w:val="singleLevel"/>
    <w:tmpl w:val="5715D816"/>
    <w:lvl w:ilvl="0">
      <w:start w:val="1"/>
      <w:numFmt w:val="chineseCounting"/>
      <w:suff w:val="nothing"/>
      <w:lvlText w:val="（%1）"/>
      <w:lvlJc w:val="left"/>
      <w:pPr>
        <w:ind w:left="0" w:firstLine="420"/>
      </w:pPr>
      <w:rPr>
        <w:rFonts w:hint="eastAsia"/>
      </w:rPr>
    </w:lvl>
  </w:abstractNum>
  <w:abstractNum w:abstractNumId="7" w15:restartNumberingAfterBreak="0">
    <w:nsid w:val="5715D860"/>
    <w:multiLevelType w:val="singleLevel"/>
    <w:tmpl w:val="5715D860"/>
    <w:lvl w:ilvl="0">
      <w:start w:val="1"/>
      <w:numFmt w:val="chineseCounting"/>
      <w:suff w:val="nothing"/>
      <w:lvlText w:val="（%1）"/>
      <w:lvlJc w:val="left"/>
      <w:pPr>
        <w:ind w:left="0" w:firstLine="420"/>
      </w:pPr>
      <w:rPr>
        <w:rFonts w:hint="eastAsia"/>
      </w:rPr>
    </w:lvl>
  </w:abstractNum>
  <w:abstractNum w:abstractNumId="8" w15:restartNumberingAfterBreak="0">
    <w:nsid w:val="5715D898"/>
    <w:multiLevelType w:val="singleLevel"/>
    <w:tmpl w:val="5715D898"/>
    <w:lvl w:ilvl="0">
      <w:start w:val="1"/>
      <w:numFmt w:val="chineseCounting"/>
      <w:suff w:val="nothing"/>
      <w:lvlText w:val="（%1）"/>
      <w:lvlJc w:val="left"/>
      <w:pPr>
        <w:ind w:left="0" w:firstLine="420"/>
      </w:pPr>
      <w:rPr>
        <w:rFonts w:hint="eastAsia"/>
      </w:rPr>
    </w:lvl>
  </w:abstractNum>
  <w:abstractNum w:abstractNumId="9" w15:restartNumberingAfterBreak="0">
    <w:nsid w:val="5715D959"/>
    <w:multiLevelType w:val="singleLevel"/>
    <w:tmpl w:val="5715D959"/>
    <w:lvl w:ilvl="0">
      <w:start w:val="1"/>
      <w:numFmt w:val="decimal"/>
      <w:suff w:val="nothing"/>
      <w:lvlText w:val="%1．"/>
      <w:lvlJc w:val="left"/>
      <w:pPr>
        <w:ind w:left="0" w:firstLine="400"/>
      </w:pPr>
      <w:rPr>
        <w:rFonts w:hint="default"/>
      </w:rPr>
    </w:lvl>
  </w:abstractNum>
  <w:num w:numId="1">
    <w:abstractNumId w:val="0"/>
  </w:num>
  <w:num w:numId="2">
    <w:abstractNumId w:val="1"/>
  </w:num>
  <w:num w:numId="3">
    <w:abstractNumId w:val="2"/>
  </w:num>
  <w:num w:numId="4">
    <w:abstractNumId w:val="9"/>
  </w:num>
  <w:num w:numId="5">
    <w:abstractNumId w:val="3"/>
  </w:num>
  <w:num w:numId="6">
    <w:abstractNumId w:val="4"/>
  </w:num>
  <w:num w:numId="7">
    <w:abstractNumId w:val="5"/>
  </w:num>
  <w:num w:numId="8">
    <w:abstractNumId w:val="6"/>
  </w:num>
  <w:num w:numId="9">
    <w:abstractNumId w:val="7"/>
  </w:num>
  <w:num w:numId="10">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trackRevisions/>
  <w:doNotTrackMoves/>
  <w:defaultTabStop w:val="420"/>
  <w:drawingGridHorizontalSpacing w:val="110"/>
  <w:drawingGridVerticalSpacing w:val="156"/>
  <w:noPunctuationKerning/>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4B68"/>
    <w:rsid w:val="000E5ADE"/>
    <w:rsid w:val="000F12C0"/>
    <w:rsid w:val="00103322"/>
    <w:rsid w:val="00132661"/>
    <w:rsid w:val="001C1C1C"/>
    <w:rsid w:val="004904C8"/>
    <w:rsid w:val="004C28A8"/>
    <w:rsid w:val="00565F4E"/>
    <w:rsid w:val="00573C10"/>
    <w:rsid w:val="0060655B"/>
    <w:rsid w:val="00631ABA"/>
    <w:rsid w:val="00675C85"/>
    <w:rsid w:val="006B19BB"/>
    <w:rsid w:val="007721D6"/>
    <w:rsid w:val="007A3A70"/>
    <w:rsid w:val="007F760E"/>
    <w:rsid w:val="008B2A8C"/>
    <w:rsid w:val="008D28B5"/>
    <w:rsid w:val="009C65CA"/>
    <w:rsid w:val="009E0F91"/>
    <w:rsid w:val="00A354B8"/>
    <w:rsid w:val="00A6268B"/>
    <w:rsid w:val="00AA7005"/>
    <w:rsid w:val="00B948D6"/>
    <w:rsid w:val="00D11B28"/>
    <w:rsid w:val="00D50D13"/>
    <w:rsid w:val="00D75BC1"/>
    <w:rsid w:val="00E04B68"/>
    <w:rsid w:val="00E6222B"/>
    <w:rsid w:val="00EE3213"/>
    <w:rsid w:val="00F258B0"/>
    <w:rsid w:val="00F62EB4"/>
    <w:rsid w:val="00F777F7"/>
    <w:rsid w:val="01032385"/>
    <w:rsid w:val="013319FF"/>
    <w:rsid w:val="01626FAE"/>
    <w:rsid w:val="017A2A18"/>
    <w:rsid w:val="01856417"/>
    <w:rsid w:val="01964D8E"/>
    <w:rsid w:val="02000AA2"/>
    <w:rsid w:val="02086EE3"/>
    <w:rsid w:val="02106386"/>
    <w:rsid w:val="027E464E"/>
    <w:rsid w:val="02A91BB4"/>
    <w:rsid w:val="02BE37C5"/>
    <w:rsid w:val="02F56DEE"/>
    <w:rsid w:val="031C4F3B"/>
    <w:rsid w:val="03594D32"/>
    <w:rsid w:val="035C5976"/>
    <w:rsid w:val="03607FBD"/>
    <w:rsid w:val="036B62E8"/>
    <w:rsid w:val="03883BA2"/>
    <w:rsid w:val="039029B3"/>
    <w:rsid w:val="03B75B1C"/>
    <w:rsid w:val="03E55E1C"/>
    <w:rsid w:val="03F34E3E"/>
    <w:rsid w:val="04034AFD"/>
    <w:rsid w:val="040674FB"/>
    <w:rsid w:val="040E7BD7"/>
    <w:rsid w:val="04101449"/>
    <w:rsid w:val="041210CD"/>
    <w:rsid w:val="04352986"/>
    <w:rsid w:val="04483207"/>
    <w:rsid w:val="04517373"/>
    <w:rsid w:val="048B74D0"/>
    <w:rsid w:val="04A2334D"/>
    <w:rsid w:val="04BF4C0C"/>
    <w:rsid w:val="04EA03A8"/>
    <w:rsid w:val="0517539F"/>
    <w:rsid w:val="05200CFF"/>
    <w:rsid w:val="05205E07"/>
    <w:rsid w:val="05277890"/>
    <w:rsid w:val="053B71F9"/>
    <w:rsid w:val="054C681D"/>
    <w:rsid w:val="05520E9C"/>
    <w:rsid w:val="055F2769"/>
    <w:rsid w:val="056D4F1A"/>
    <w:rsid w:val="05AD0214"/>
    <w:rsid w:val="05B15A7E"/>
    <w:rsid w:val="05B27C12"/>
    <w:rsid w:val="05D93CD4"/>
    <w:rsid w:val="05DC284B"/>
    <w:rsid w:val="05DE1A14"/>
    <w:rsid w:val="05F10F9F"/>
    <w:rsid w:val="065B668E"/>
    <w:rsid w:val="06721658"/>
    <w:rsid w:val="067F262E"/>
    <w:rsid w:val="069723E3"/>
    <w:rsid w:val="069E5ABD"/>
    <w:rsid w:val="06BA1BD2"/>
    <w:rsid w:val="06C475BC"/>
    <w:rsid w:val="0719407F"/>
    <w:rsid w:val="072C04A9"/>
    <w:rsid w:val="072E1E72"/>
    <w:rsid w:val="073C7913"/>
    <w:rsid w:val="075D3439"/>
    <w:rsid w:val="07606D4D"/>
    <w:rsid w:val="079B1C5E"/>
    <w:rsid w:val="079B2B34"/>
    <w:rsid w:val="07A23634"/>
    <w:rsid w:val="07C11BE3"/>
    <w:rsid w:val="07DC501D"/>
    <w:rsid w:val="08631FFC"/>
    <w:rsid w:val="086B75C0"/>
    <w:rsid w:val="089A0B89"/>
    <w:rsid w:val="08D17EBB"/>
    <w:rsid w:val="0947196F"/>
    <w:rsid w:val="094A2DED"/>
    <w:rsid w:val="09645CB3"/>
    <w:rsid w:val="09682101"/>
    <w:rsid w:val="09752F90"/>
    <w:rsid w:val="09A10D50"/>
    <w:rsid w:val="09A72F9E"/>
    <w:rsid w:val="09D10B37"/>
    <w:rsid w:val="0A5B11EA"/>
    <w:rsid w:val="0A7009EC"/>
    <w:rsid w:val="0A8D2EFB"/>
    <w:rsid w:val="0A9A5201"/>
    <w:rsid w:val="0AAA2C06"/>
    <w:rsid w:val="0AE8009F"/>
    <w:rsid w:val="0AED0977"/>
    <w:rsid w:val="0B165C69"/>
    <w:rsid w:val="0B511C27"/>
    <w:rsid w:val="0B63322D"/>
    <w:rsid w:val="0B7B4AE2"/>
    <w:rsid w:val="0B95225B"/>
    <w:rsid w:val="0BC41D68"/>
    <w:rsid w:val="0BF32533"/>
    <w:rsid w:val="0BF7019F"/>
    <w:rsid w:val="0C28028E"/>
    <w:rsid w:val="0C6C6E9F"/>
    <w:rsid w:val="0CDF549A"/>
    <w:rsid w:val="0CF328E0"/>
    <w:rsid w:val="0CF95C23"/>
    <w:rsid w:val="0D292B4D"/>
    <w:rsid w:val="0D381F10"/>
    <w:rsid w:val="0D6548F5"/>
    <w:rsid w:val="0D885C1D"/>
    <w:rsid w:val="0D8A059C"/>
    <w:rsid w:val="0D8E34B3"/>
    <w:rsid w:val="0DD27B43"/>
    <w:rsid w:val="0DDB06A1"/>
    <w:rsid w:val="0DEB027D"/>
    <w:rsid w:val="0DF175F6"/>
    <w:rsid w:val="0E0E4E3E"/>
    <w:rsid w:val="0E2B25DD"/>
    <w:rsid w:val="0E2D6E74"/>
    <w:rsid w:val="0E2D7F77"/>
    <w:rsid w:val="0E585792"/>
    <w:rsid w:val="0E876A87"/>
    <w:rsid w:val="0EC23D0D"/>
    <w:rsid w:val="0EC63014"/>
    <w:rsid w:val="0EDB679A"/>
    <w:rsid w:val="0F39766F"/>
    <w:rsid w:val="0F564E5F"/>
    <w:rsid w:val="0F696274"/>
    <w:rsid w:val="0F716CB9"/>
    <w:rsid w:val="0F8A7E67"/>
    <w:rsid w:val="0FC25E56"/>
    <w:rsid w:val="0FD7720F"/>
    <w:rsid w:val="0FE93D1B"/>
    <w:rsid w:val="0FF97977"/>
    <w:rsid w:val="0FFF0F81"/>
    <w:rsid w:val="10046494"/>
    <w:rsid w:val="100F3AAE"/>
    <w:rsid w:val="102470F5"/>
    <w:rsid w:val="10264240"/>
    <w:rsid w:val="103C4EC3"/>
    <w:rsid w:val="109F6F83"/>
    <w:rsid w:val="10AA7D34"/>
    <w:rsid w:val="10B545ED"/>
    <w:rsid w:val="10D83AA9"/>
    <w:rsid w:val="110B5C34"/>
    <w:rsid w:val="111268FE"/>
    <w:rsid w:val="11284D14"/>
    <w:rsid w:val="1145290A"/>
    <w:rsid w:val="11884AC3"/>
    <w:rsid w:val="11D25E5E"/>
    <w:rsid w:val="120E432A"/>
    <w:rsid w:val="122C2394"/>
    <w:rsid w:val="12493020"/>
    <w:rsid w:val="126F22DF"/>
    <w:rsid w:val="12702BC1"/>
    <w:rsid w:val="12832E8B"/>
    <w:rsid w:val="128867E0"/>
    <w:rsid w:val="12900666"/>
    <w:rsid w:val="12C5184C"/>
    <w:rsid w:val="12DD3111"/>
    <w:rsid w:val="12FC2DDF"/>
    <w:rsid w:val="13172639"/>
    <w:rsid w:val="13316035"/>
    <w:rsid w:val="136F4CF2"/>
    <w:rsid w:val="13C310E0"/>
    <w:rsid w:val="140E66A5"/>
    <w:rsid w:val="140F7AD3"/>
    <w:rsid w:val="14324E62"/>
    <w:rsid w:val="14341D79"/>
    <w:rsid w:val="14411D43"/>
    <w:rsid w:val="1446432C"/>
    <w:rsid w:val="144C30B1"/>
    <w:rsid w:val="147957E9"/>
    <w:rsid w:val="149102A0"/>
    <w:rsid w:val="14BD4B9B"/>
    <w:rsid w:val="14ED72F8"/>
    <w:rsid w:val="150D347B"/>
    <w:rsid w:val="1519317A"/>
    <w:rsid w:val="1521198B"/>
    <w:rsid w:val="152971E9"/>
    <w:rsid w:val="15390A35"/>
    <w:rsid w:val="154E2A09"/>
    <w:rsid w:val="156A05E0"/>
    <w:rsid w:val="157D78CB"/>
    <w:rsid w:val="15905529"/>
    <w:rsid w:val="15C45B78"/>
    <w:rsid w:val="15C63A6A"/>
    <w:rsid w:val="15CC67A5"/>
    <w:rsid w:val="15D546E3"/>
    <w:rsid w:val="15E349B1"/>
    <w:rsid w:val="160A0DE9"/>
    <w:rsid w:val="161F0323"/>
    <w:rsid w:val="161F6810"/>
    <w:rsid w:val="1621057D"/>
    <w:rsid w:val="1641749F"/>
    <w:rsid w:val="164819AB"/>
    <w:rsid w:val="166D0B9F"/>
    <w:rsid w:val="16A309EA"/>
    <w:rsid w:val="17260932"/>
    <w:rsid w:val="175400EE"/>
    <w:rsid w:val="175E4A18"/>
    <w:rsid w:val="17713F85"/>
    <w:rsid w:val="177926E5"/>
    <w:rsid w:val="17A418EC"/>
    <w:rsid w:val="17A71867"/>
    <w:rsid w:val="180E239C"/>
    <w:rsid w:val="181C7AAB"/>
    <w:rsid w:val="18213B0E"/>
    <w:rsid w:val="18381C25"/>
    <w:rsid w:val="188E1404"/>
    <w:rsid w:val="190011BB"/>
    <w:rsid w:val="19082670"/>
    <w:rsid w:val="190F0F29"/>
    <w:rsid w:val="195123BD"/>
    <w:rsid w:val="197551C4"/>
    <w:rsid w:val="19B05315"/>
    <w:rsid w:val="19F277AA"/>
    <w:rsid w:val="19F876E8"/>
    <w:rsid w:val="1A1B2551"/>
    <w:rsid w:val="1A413AF0"/>
    <w:rsid w:val="1AA15E61"/>
    <w:rsid w:val="1AA637DD"/>
    <w:rsid w:val="1AC82571"/>
    <w:rsid w:val="1AF04CD2"/>
    <w:rsid w:val="1B382A8F"/>
    <w:rsid w:val="1B520947"/>
    <w:rsid w:val="1B6B61BB"/>
    <w:rsid w:val="1B727C2B"/>
    <w:rsid w:val="1B784FAC"/>
    <w:rsid w:val="1B8979C9"/>
    <w:rsid w:val="1B8D32D7"/>
    <w:rsid w:val="1C0C5917"/>
    <w:rsid w:val="1C2A47E6"/>
    <w:rsid w:val="1C4655A9"/>
    <w:rsid w:val="1C481E84"/>
    <w:rsid w:val="1C957EE8"/>
    <w:rsid w:val="1C9B0FC8"/>
    <w:rsid w:val="1CA144C7"/>
    <w:rsid w:val="1CD939D6"/>
    <w:rsid w:val="1CDB5EE0"/>
    <w:rsid w:val="1D143CC4"/>
    <w:rsid w:val="1D302C6D"/>
    <w:rsid w:val="1D5B7147"/>
    <w:rsid w:val="1D5F4108"/>
    <w:rsid w:val="1DE42FB7"/>
    <w:rsid w:val="1DF21227"/>
    <w:rsid w:val="1E33010E"/>
    <w:rsid w:val="1E514C35"/>
    <w:rsid w:val="1E5B150C"/>
    <w:rsid w:val="1E616609"/>
    <w:rsid w:val="1E857830"/>
    <w:rsid w:val="1EAE2CFF"/>
    <w:rsid w:val="1EEC3028"/>
    <w:rsid w:val="1F14202C"/>
    <w:rsid w:val="1F3956DD"/>
    <w:rsid w:val="1F6D480D"/>
    <w:rsid w:val="1F8F4D37"/>
    <w:rsid w:val="1F9049C4"/>
    <w:rsid w:val="1F9F4D82"/>
    <w:rsid w:val="1FAE4239"/>
    <w:rsid w:val="1FDC7389"/>
    <w:rsid w:val="1FE02E62"/>
    <w:rsid w:val="1FE62E1C"/>
    <w:rsid w:val="20163D54"/>
    <w:rsid w:val="201A5533"/>
    <w:rsid w:val="20496B55"/>
    <w:rsid w:val="205F606C"/>
    <w:rsid w:val="20C5535F"/>
    <w:rsid w:val="20C77AEA"/>
    <w:rsid w:val="210C3010"/>
    <w:rsid w:val="211033C1"/>
    <w:rsid w:val="2175348C"/>
    <w:rsid w:val="21860414"/>
    <w:rsid w:val="218B31ED"/>
    <w:rsid w:val="218D6B70"/>
    <w:rsid w:val="21926368"/>
    <w:rsid w:val="21A80E26"/>
    <w:rsid w:val="21B87194"/>
    <w:rsid w:val="21BD417B"/>
    <w:rsid w:val="21D03D6D"/>
    <w:rsid w:val="22176228"/>
    <w:rsid w:val="221C19CB"/>
    <w:rsid w:val="222162CD"/>
    <w:rsid w:val="22382E90"/>
    <w:rsid w:val="22615158"/>
    <w:rsid w:val="2261639C"/>
    <w:rsid w:val="22B466BE"/>
    <w:rsid w:val="22BB44F8"/>
    <w:rsid w:val="22D65DE0"/>
    <w:rsid w:val="233310FE"/>
    <w:rsid w:val="23612CDF"/>
    <w:rsid w:val="23844301"/>
    <w:rsid w:val="238A0A24"/>
    <w:rsid w:val="238E3FFB"/>
    <w:rsid w:val="238F150A"/>
    <w:rsid w:val="239A25C7"/>
    <w:rsid w:val="23E925BA"/>
    <w:rsid w:val="23EF1E65"/>
    <w:rsid w:val="23F52F2D"/>
    <w:rsid w:val="23FC5CEA"/>
    <w:rsid w:val="24056FB5"/>
    <w:rsid w:val="245659EF"/>
    <w:rsid w:val="246F36C2"/>
    <w:rsid w:val="24B808BB"/>
    <w:rsid w:val="24C020EF"/>
    <w:rsid w:val="25181672"/>
    <w:rsid w:val="251A55D1"/>
    <w:rsid w:val="25353A3C"/>
    <w:rsid w:val="253A6298"/>
    <w:rsid w:val="25724095"/>
    <w:rsid w:val="258E4A9A"/>
    <w:rsid w:val="25B65830"/>
    <w:rsid w:val="25EC78A9"/>
    <w:rsid w:val="26012DAF"/>
    <w:rsid w:val="2608005B"/>
    <w:rsid w:val="260D51AE"/>
    <w:rsid w:val="260F1BFD"/>
    <w:rsid w:val="262A2353"/>
    <w:rsid w:val="26366E96"/>
    <w:rsid w:val="263D43B3"/>
    <w:rsid w:val="264C5863"/>
    <w:rsid w:val="2670150F"/>
    <w:rsid w:val="268B0123"/>
    <w:rsid w:val="268F1488"/>
    <w:rsid w:val="26AE0447"/>
    <w:rsid w:val="26F12D8E"/>
    <w:rsid w:val="27115A13"/>
    <w:rsid w:val="271F5665"/>
    <w:rsid w:val="276F5A1B"/>
    <w:rsid w:val="277158AE"/>
    <w:rsid w:val="27A6481D"/>
    <w:rsid w:val="27AD6960"/>
    <w:rsid w:val="27D1779A"/>
    <w:rsid w:val="28451CF8"/>
    <w:rsid w:val="284F5963"/>
    <w:rsid w:val="28720683"/>
    <w:rsid w:val="289C07A2"/>
    <w:rsid w:val="28A302CF"/>
    <w:rsid w:val="28AD15ED"/>
    <w:rsid w:val="28B87AE2"/>
    <w:rsid w:val="28BD3C0A"/>
    <w:rsid w:val="28CA6CE6"/>
    <w:rsid w:val="28E80472"/>
    <w:rsid w:val="28EB074A"/>
    <w:rsid w:val="290221C2"/>
    <w:rsid w:val="29154592"/>
    <w:rsid w:val="291622CE"/>
    <w:rsid w:val="296208E7"/>
    <w:rsid w:val="29944255"/>
    <w:rsid w:val="29AC26CC"/>
    <w:rsid w:val="29F85ADB"/>
    <w:rsid w:val="2A0623ED"/>
    <w:rsid w:val="2A097C66"/>
    <w:rsid w:val="2A2E699B"/>
    <w:rsid w:val="2A345635"/>
    <w:rsid w:val="2A373759"/>
    <w:rsid w:val="2A635A47"/>
    <w:rsid w:val="2A686471"/>
    <w:rsid w:val="2A7854BB"/>
    <w:rsid w:val="2A994EEF"/>
    <w:rsid w:val="2A9B394F"/>
    <w:rsid w:val="2AD067C9"/>
    <w:rsid w:val="2ADF3D43"/>
    <w:rsid w:val="2AE55FDE"/>
    <w:rsid w:val="2AF31740"/>
    <w:rsid w:val="2B134908"/>
    <w:rsid w:val="2B156648"/>
    <w:rsid w:val="2B587BCF"/>
    <w:rsid w:val="2B5D48E3"/>
    <w:rsid w:val="2B667503"/>
    <w:rsid w:val="2B8D2178"/>
    <w:rsid w:val="2B8E52D6"/>
    <w:rsid w:val="2B8F727D"/>
    <w:rsid w:val="2BB00425"/>
    <w:rsid w:val="2BBA1F04"/>
    <w:rsid w:val="2BBC0328"/>
    <w:rsid w:val="2BC41640"/>
    <w:rsid w:val="2BC45471"/>
    <w:rsid w:val="2BD37DB9"/>
    <w:rsid w:val="2BDC7D4D"/>
    <w:rsid w:val="2BFA0787"/>
    <w:rsid w:val="2BFC1D59"/>
    <w:rsid w:val="2C1D09BF"/>
    <w:rsid w:val="2C874AD2"/>
    <w:rsid w:val="2C9D2C8B"/>
    <w:rsid w:val="2CA83059"/>
    <w:rsid w:val="2CD0062E"/>
    <w:rsid w:val="2D0437B2"/>
    <w:rsid w:val="2D1707ED"/>
    <w:rsid w:val="2D367276"/>
    <w:rsid w:val="2D684052"/>
    <w:rsid w:val="2D7B288B"/>
    <w:rsid w:val="2D7B351F"/>
    <w:rsid w:val="2D881C0D"/>
    <w:rsid w:val="2D8A1B45"/>
    <w:rsid w:val="2D922278"/>
    <w:rsid w:val="2DD31BAC"/>
    <w:rsid w:val="2DEE17EE"/>
    <w:rsid w:val="2DFA5318"/>
    <w:rsid w:val="2E0F138B"/>
    <w:rsid w:val="2E113289"/>
    <w:rsid w:val="2E275869"/>
    <w:rsid w:val="2E2C66CD"/>
    <w:rsid w:val="2E3D18BE"/>
    <w:rsid w:val="2E5D2F6A"/>
    <w:rsid w:val="2E7A5FD7"/>
    <w:rsid w:val="2E97485A"/>
    <w:rsid w:val="2EA762EA"/>
    <w:rsid w:val="2EA811E5"/>
    <w:rsid w:val="2EB3640F"/>
    <w:rsid w:val="2EBF2313"/>
    <w:rsid w:val="2ED03995"/>
    <w:rsid w:val="2EE17386"/>
    <w:rsid w:val="2EE379C3"/>
    <w:rsid w:val="2EEC4EAC"/>
    <w:rsid w:val="2F0A1342"/>
    <w:rsid w:val="2F1F5DD1"/>
    <w:rsid w:val="2F732923"/>
    <w:rsid w:val="2FAB0DC7"/>
    <w:rsid w:val="2FC02A8D"/>
    <w:rsid w:val="30171AF5"/>
    <w:rsid w:val="303E01D9"/>
    <w:rsid w:val="30797623"/>
    <w:rsid w:val="308265DE"/>
    <w:rsid w:val="30A1254C"/>
    <w:rsid w:val="30AC4154"/>
    <w:rsid w:val="30C22A08"/>
    <w:rsid w:val="30DC6BF7"/>
    <w:rsid w:val="30E65EF0"/>
    <w:rsid w:val="314B723D"/>
    <w:rsid w:val="31634E5B"/>
    <w:rsid w:val="31B87398"/>
    <w:rsid w:val="31F93C52"/>
    <w:rsid w:val="32252140"/>
    <w:rsid w:val="3253393B"/>
    <w:rsid w:val="32797C29"/>
    <w:rsid w:val="32806200"/>
    <w:rsid w:val="32853AAB"/>
    <w:rsid w:val="32E63CB1"/>
    <w:rsid w:val="33922544"/>
    <w:rsid w:val="339F51FF"/>
    <w:rsid w:val="33AB09C4"/>
    <w:rsid w:val="33BF2223"/>
    <w:rsid w:val="33C01B92"/>
    <w:rsid w:val="33EA0321"/>
    <w:rsid w:val="33ED3966"/>
    <w:rsid w:val="34347CC1"/>
    <w:rsid w:val="346072C0"/>
    <w:rsid w:val="34873B2C"/>
    <w:rsid w:val="34C23F13"/>
    <w:rsid w:val="34CC578B"/>
    <w:rsid w:val="34E20D2A"/>
    <w:rsid w:val="34F65BCF"/>
    <w:rsid w:val="34FF40ED"/>
    <w:rsid w:val="350A71BE"/>
    <w:rsid w:val="35237AFC"/>
    <w:rsid w:val="353E1828"/>
    <w:rsid w:val="356E11AC"/>
    <w:rsid w:val="35B75863"/>
    <w:rsid w:val="36001AA9"/>
    <w:rsid w:val="36473DA0"/>
    <w:rsid w:val="365B0CF2"/>
    <w:rsid w:val="36684196"/>
    <w:rsid w:val="366D4A5C"/>
    <w:rsid w:val="368A0F8E"/>
    <w:rsid w:val="36BB4CD5"/>
    <w:rsid w:val="36EE0783"/>
    <w:rsid w:val="36F51E3E"/>
    <w:rsid w:val="3726403E"/>
    <w:rsid w:val="37BF43CB"/>
    <w:rsid w:val="37E6034D"/>
    <w:rsid w:val="37F9108A"/>
    <w:rsid w:val="380C5AB5"/>
    <w:rsid w:val="38181E9E"/>
    <w:rsid w:val="38360A7A"/>
    <w:rsid w:val="385E24C0"/>
    <w:rsid w:val="38660011"/>
    <w:rsid w:val="387540D7"/>
    <w:rsid w:val="38767069"/>
    <w:rsid w:val="38787A07"/>
    <w:rsid w:val="38943D6C"/>
    <w:rsid w:val="389C1820"/>
    <w:rsid w:val="38D667C2"/>
    <w:rsid w:val="38F52D80"/>
    <w:rsid w:val="390B7C78"/>
    <w:rsid w:val="392154BB"/>
    <w:rsid w:val="392557AE"/>
    <w:rsid w:val="394974FC"/>
    <w:rsid w:val="39651278"/>
    <w:rsid w:val="39903073"/>
    <w:rsid w:val="39921E8C"/>
    <w:rsid w:val="39F610E2"/>
    <w:rsid w:val="3A352057"/>
    <w:rsid w:val="3A8D149C"/>
    <w:rsid w:val="3AA721B7"/>
    <w:rsid w:val="3AB14239"/>
    <w:rsid w:val="3AC807C9"/>
    <w:rsid w:val="3AD13032"/>
    <w:rsid w:val="3AD31113"/>
    <w:rsid w:val="3AE4568D"/>
    <w:rsid w:val="3AFA5BA3"/>
    <w:rsid w:val="3B091164"/>
    <w:rsid w:val="3B0D2D6F"/>
    <w:rsid w:val="3B10269A"/>
    <w:rsid w:val="3B192A92"/>
    <w:rsid w:val="3B1C4BDB"/>
    <w:rsid w:val="3B2F1D42"/>
    <w:rsid w:val="3BF84F6D"/>
    <w:rsid w:val="3C164A1B"/>
    <w:rsid w:val="3C5154F9"/>
    <w:rsid w:val="3C7C0279"/>
    <w:rsid w:val="3C7D007B"/>
    <w:rsid w:val="3CDA067B"/>
    <w:rsid w:val="3CE117E7"/>
    <w:rsid w:val="3CF83487"/>
    <w:rsid w:val="3D0249C2"/>
    <w:rsid w:val="3D200A51"/>
    <w:rsid w:val="3D6D0297"/>
    <w:rsid w:val="3DA32EA5"/>
    <w:rsid w:val="3DAD52F6"/>
    <w:rsid w:val="3DD22CC9"/>
    <w:rsid w:val="3DE54D0B"/>
    <w:rsid w:val="3DE625B7"/>
    <w:rsid w:val="3DEB1C64"/>
    <w:rsid w:val="3DF304DC"/>
    <w:rsid w:val="3E2F3DFD"/>
    <w:rsid w:val="3E3717F0"/>
    <w:rsid w:val="3E3B0EC6"/>
    <w:rsid w:val="3EA61129"/>
    <w:rsid w:val="3EBF281E"/>
    <w:rsid w:val="3EEC4B0B"/>
    <w:rsid w:val="3EF57FF2"/>
    <w:rsid w:val="3F0C79DF"/>
    <w:rsid w:val="3F1378DD"/>
    <w:rsid w:val="3F1C2CF7"/>
    <w:rsid w:val="3F2C3E28"/>
    <w:rsid w:val="3F510E3C"/>
    <w:rsid w:val="3F5D799F"/>
    <w:rsid w:val="3FC47B3C"/>
    <w:rsid w:val="3FCA5FCE"/>
    <w:rsid w:val="3FF73ECF"/>
    <w:rsid w:val="3FFF74B4"/>
    <w:rsid w:val="40032450"/>
    <w:rsid w:val="40206AB4"/>
    <w:rsid w:val="404C6B2B"/>
    <w:rsid w:val="406E3DE5"/>
    <w:rsid w:val="40EC17E0"/>
    <w:rsid w:val="410D27F8"/>
    <w:rsid w:val="41447A6F"/>
    <w:rsid w:val="4172078A"/>
    <w:rsid w:val="418A7A8E"/>
    <w:rsid w:val="41965CE6"/>
    <w:rsid w:val="419765D8"/>
    <w:rsid w:val="41DA0E41"/>
    <w:rsid w:val="41E32B87"/>
    <w:rsid w:val="41F15ED6"/>
    <w:rsid w:val="42236DD2"/>
    <w:rsid w:val="423306D8"/>
    <w:rsid w:val="429218ED"/>
    <w:rsid w:val="42953F75"/>
    <w:rsid w:val="429630B9"/>
    <w:rsid w:val="42A77793"/>
    <w:rsid w:val="42A95302"/>
    <w:rsid w:val="42C9356B"/>
    <w:rsid w:val="42CE572D"/>
    <w:rsid w:val="42E737D0"/>
    <w:rsid w:val="42E80EAC"/>
    <w:rsid w:val="430A3C44"/>
    <w:rsid w:val="4322515D"/>
    <w:rsid w:val="43660D2E"/>
    <w:rsid w:val="439603F9"/>
    <w:rsid w:val="43AB78BC"/>
    <w:rsid w:val="43D823AB"/>
    <w:rsid w:val="43F53A33"/>
    <w:rsid w:val="440610BA"/>
    <w:rsid w:val="44463DB1"/>
    <w:rsid w:val="44540897"/>
    <w:rsid w:val="446865FC"/>
    <w:rsid w:val="449A1DAB"/>
    <w:rsid w:val="44BD0D1B"/>
    <w:rsid w:val="44F4394A"/>
    <w:rsid w:val="45241632"/>
    <w:rsid w:val="453D6A33"/>
    <w:rsid w:val="45660713"/>
    <w:rsid w:val="45724476"/>
    <w:rsid w:val="457815EA"/>
    <w:rsid w:val="45BB2C1A"/>
    <w:rsid w:val="45C06B1B"/>
    <w:rsid w:val="46183C8C"/>
    <w:rsid w:val="461C7D2D"/>
    <w:rsid w:val="46334770"/>
    <w:rsid w:val="4646688E"/>
    <w:rsid w:val="46510A70"/>
    <w:rsid w:val="4689487B"/>
    <w:rsid w:val="46C47BAE"/>
    <w:rsid w:val="46CD5A5D"/>
    <w:rsid w:val="46EF7955"/>
    <w:rsid w:val="47096A28"/>
    <w:rsid w:val="4714360F"/>
    <w:rsid w:val="47310368"/>
    <w:rsid w:val="47347E08"/>
    <w:rsid w:val="47373F85"/>
    <w:rsid w:val="47585C60"/>
    <w:rsid w:val="478C2805"/>
    <w:rsid w:val="47937D5D"/>
    <w:rsid w:val="47B30DC5"/>
    <w:rsid w:val="47F212D3"/>
    <w:rsid w:val="481A4176"/>
    <w:rsid w:val="482975E9"/>
    <w:rsid w:val="482B7C13"/>
    <w:rsid w:val="484B1AC9"/>
    <w:rsid w:val="48631E1D"/>
    <w:rsid w:val="487A7277"/>
    <w:rsid w:val="48835A67"/>
    <w:rsid w:val="488D500B"/>
    <w:rsid w:val="48AA27FF"/>
    <w:rsid w:val="48CA34AC"/>
    <w:rsid w:val="48E06943"/>
    <w:rsid w:val="48FB7211"/>
    <w:rsid w:val="48FD7F33"/>
    <w:rsid w:val="48FE27E3"/>
    <w:rsid w:val="490D5041"/>
    <w:rsid w:val="494A6A29"/>
    <w:rsid w:val="4953630E"/>
    <w:rsid w:val="49712AD1"/>
    <w:rsid w:val="49905423"/>
    <w:rsid w:val="49A21B6C"/>
    <w:rsid w:val="49DF0A1B"/>
    <w:rsid w:val="49E21E2C"/>
    <w:rsid w:val="49E705F4"/>
    <w:rsid w:val="4A1060FE"/>
    <w:rsid w:val="4A2A1CD8"/>
    <w:rsid w:val="4A5F57F2"/>
    <w:rsid w:val="4A636178"/>
    <w:rsid w:val="4AB059AD"/>
    <w:rsid w:val="4AC001D1"/>
    <w:rsid w:val="4AF02B74"/>
    <w:rsid w:val="4B0D5A60"/>
    <w:rsid w:val="4B21123A"/>
    <w:rsid w:val="4B2E4BB9"/>
    <w:rsid w:val="4B38546B"/>
    <w:rsid w:val="4B4118A9"/>
    <w:rsid w:val="4B4A5362"/>
    <w:rsid w:val="4B524453"/>
    <w:rsid w:val="4BB03468"/>
    <w:rsid w:val="4BBB61E0"/>
    <w:rsid w:val="4BD64C14"/>
    <w:rsid w:val="4BE630DD"/>
    <w:rsid w:val="4BF22561"/>
    <w:rsid w:val="4C1C41A5"/>
    <w:rsid w:val="4C1F025B"/>
    <w:rsid w:val="4C4C36C6"/>
    <w:rsid w:val="4C5538BA"/>
    <w:rsid w:val="4C66230E"/>
    <w:rsid w:val="4C71601F"/>
    <w:rsid w:val="4C7472EE"/>
    <w:rsid w:val="4C961C95"/>
    <w:rsid w:val="4CD91D07"/>
    <w:rsid w:val="4CE46B18"/>
    <w:rsid w:val="4D082FE2"/>
    <w:rsid w:val="4D3E2816"/>
    <w:rsid w:val="4D4137B4"/>
    <w:rsid w:val="4D8E6F9A"/>
    <w:rsid w:val="4D994035"/>
    <w:rsid w:val="4E063603"/>
    <w:rsid w:val="4E1534A0"/>
    <w:rsid w:val="4E1D55D9"/>
    <w:rsid w:val="4E396181"/>
    <w:rsid w:val="4E4815E4"/>
    <w:rsid w:val="4E5C0BD3"/>
    <w:rsid w:val="4E836375"/>
    <w:rsid w:val="4ECD6E34"/>
    <w:rsid w:val="4EE717DB"/>
    <w:rsid w:val="4EEA560A"/>
    <w:rsid w:val="4EFB704A"/>
    <w:rsid w:val="4F243F10"/>
    <w:rsid w:val="4F323BD3"/>
    <w:rsid w:val="4F373774"/>
    <w:rsid w:val="4F584ADE"/>
    <w:rsid w:val="4F6B16D6"/>
    <w:rsid w:val="4F9723ED"/>
    <w:rsid w:val="4F9D2849"/>
    <w:rsid w:val="4FFA5410"/>
    <w:rsid w:val="504C4CAF"/>
    <w:rsid w:val="505005AB"/>
    <w:rsid w:val="50503F6D"/>
    <w:rsid w:val="5057086C"/>
    <w:rsid w:val="508F74C7"/>
    <w:rsid w:val="5095609B"/>
    <w:rsid w:val="50AD20DB"/>
    <w:rsid w:val="50B719E0"/>
    <w:rsid w:val="511A71DA"/>
    <w:rsid w:val="511B493D"/>
    <w:rsid w:val="51623BC0"/>
    <w:rsid w:val="51A37254"/>
    <w:rsid w:val="51F2065F"/>
    <w:rsid w:val="5218231C"/>
    <w:rsid w:val="524D0F1C"/>
    <w:rsid w:val="52541E41"/>
    <w:rsid w:val="525A4BD9"/>
    <w:rsid w:val="5295670F"/>
    <w:rsid w:val="52BB4A95"/>
    <w:rsid w:val="52F13F47"/>
    <w:rsid w:val="532C3531"/>
    <w:rsid w:val="533E5B6C"/>
    <w:rsid w:val="535F18BC"/>
    <w:rsid w:val="5380650D"/>
    <w:rsid w:val="53815B19"/>
    <w:rsid w:val="53BE49BA"/>
    <w:rsid w:val="53DC41D9"/>
    <w:rsid w:val="53DD1DE5"/>
    <w:rsid w:val="53F046F9"/>
    <w:rsid w:val="540D68B8"/>
    <w:rsid w:val="542F732C"/>
    <w:rsid w:val="543D1E30"/>
    <w:rsid w:val="544B58CC"/>
    <w:rsid w:val="545474D9"/>
    <w:rsid w:val="545C63AB"/>
    <w:rsid w:val="546278D3"/>
    <w:rsid w:val="54802B86"/>
    <w:rsid w:val="54C21872"/>
    <w:rsid w:val="550B4EBB"/>
    <w:rsid w:val="554801DB"/>
    <w:rsid w:val="55570C54"/>
    <w:rsid w:val="55A23FF7"/>
    <w:rsid w:val="561C027E"/>
    <w:rsid w:val="561D03EB"/>
    <w:rsid w:val="562D401A"/>
    <w:rsid w:val="563354F1"/>
    <w:rsid w:val="563702C2"/>
    <w:rsid w:val="564E55D8"/>
    <w:rsid w:val="56840ACD"/>
    <w:rsid w:val="56FF48F0"/>
    <w:rsid w:val="5729473B"/>
    <w:rsid w:val="573C179E"/>
    <w:rsid w:val="57847BCD"/>
    <w:rsid w:val="578852A7"/>
    <w:rsid w:val="57AF5CFE"/>
    <w:rsid w:val="57D93A03"/>
    <w:rsid w:val="580F1892"/>
    <w:rsid w:val="58176E1F"/>
    <w:rsid w:val="58391C2C"/>
    <w:rsid w:val="585C271B"/>
    <w:rsid w:val="587F03BD"/>
    <w:rsid w:val="58BE58F7"/>
    <w:rsid w:val="58D23026"/>
    <w:rsid w:val="58F10EE0"/>
    <w:rsid w:val="59262C2A"/>
    <w:rsid w:val="5927507C"/>
    <w:rsid w:val="595D2AB1"/>
    <w:rsid w:val="595F1D65"/>
    <w:rsid w:val="59731BF1"/>
    <w:rsid w:val="59A27266"/>
    <w:rsid w:val="59A301B8"/>
    <w:rsid w:val="59AA61D6"/>
    <w:rsid w:val="59AE54F1"/>
    <w:rsid w:val="59BC4353"/>
    <w:rsid w:val="59C5764C"/>
    <w:rsid w:val="59FC68DE"/>
    <w:rsid w:val="5A010111"/>
    <w:rsid w:val="5A0970F7"/>
    <w:rsid w:val="5A1932F4"/>
    <w:rsid w:val="5A584806"/>
    <w:rsid w:val="5A6B0550"/>
    <w:rsid w:val="5A95523E"/>
    <w:rsid w:val="5A985053"/>
    <w:rsid w:val="5A9C19FA"/>
    <w:rsid w:val="5ABE4555"/>
    <w:rsid w:val="5AC71CD5"/>
    <w:rsid w:val="5ACD5DA5"/>
    <w:rsid w:val="5AF13CE8"/>
    <w:rsid w:val="5AFD3167"/>
    <w:rsid w:val="5B36278B"/>
    <w:rsid w:val="5B3F1BE6"/>
    <w:rsid w:val="5B4C4E3D"/>
    <w:rsid w:val="5B5134C5"/>
    <w:rsid w:val="5B542932"/>
    <w:rsid w:val="5B6800B1"/>
    <w:rsid w:val="5B704C60"/>
    <w:rsid w:val="5B8F0DEE"/>
    <w:rsid w:val="5BA17B41"/>
    <w:rsid w:val="5BA7519E"/>
    <w:rsid w:val="5BC602B1"/>
    <w:rsid w:val="5BC829D7"/>
    <w:rsid w:val="5BE63D2B"/>
    <w:rsid w:val="5BEF59AF"/>
    <w:rsid w:val="5BFD7874"/>
    <w:rsid w:val="5C144385"/>
    <w:rsid w:val="5C4C2000"/>
    <w:rsid w:val="5C52249D"/>
    <w:rsid w:val="5CDC7E59"/>
    <w:rsid w:val="5CEC4459"/>
    <w:rsid w:val="5D0B46AB"/>
    <w:rsid w:val="5D1972DA"/>
    <w:rsid w:val="5D5922C5"/>
    <w:rsid w:val="5D614354"/>
    <w:rsid w:val="5D976512"/>
    <w:rsid w:val="5DE636B9"/>
    <w:rsid w:val="5DF26CC2"/>
    <w:rsid w:val="5E026BD2"/>
    <w:rsid w:val="5E6A3F6A"/>
    <w:rsid w:val="5EDC64C3"/>
    <w:rsid w:val="5EEE7DEA"/>
    <w:rsid w:val="5EFB1B5D"/>
    <w:rsid w:val="5F1C5C18"/>
    <w:rsid w:val="5F441D50"/>
    <w:rsid w:val="5FBA1150"/>
    <w:rsid w:val="5FC35A0A"/>
    <w:rsid w:val="5FC54F09"/>
    <w:rsid w:val="5FE670BF"/>
    <w:rsid w:val="5FF32005"/>
    <w:rsid w:val="602C191F"/>
    <w:rsid w:val="6046219D"/>
    <w:rsid w:val="60523309"/>
    <w:rsid w:val="60BD7B05"/>
    <w:rsid w:val="60C00DFA"/>
    <w:rsid w:val="60DB2ED3"/>
    <w:rsid w:val="60E2155A"/>
    <w:rsid w:val="60ED7119"/>
    <w:rsid w:val="61071DFB"/>
    <w:rsid w:val="612F21ED"/>
    <w:rsid w:val="616D5657"/>
    <w:rsid w:val="617A23D1"/>
    <w:rsid w:val="619D23EB"/>
    <w:rsid w:val="61A03161"/>
    <w:rsid w:val="61AA5315"/>
    <w:rsid w:val="61AB2486"/>
    <w:rsid w:val="61BF7BEE"/>
    <w:rsid w:val="61ED2DCE"/>
    <w:rsid w:val="623167AC"/>
    <w:rsid w:val="62523C95"/>
    <w:rsid w:val="62534A7F"/>
    <w:rsid w:val="626462F3"/>
    <w:rsid w:val="635B5CB1"/>
    <w:rsid w:val="63761088"/>
    <w:rsid w:val="637F3CF7"/>
    <w:rsid w:val="6381518C"/>
    <w:rsid w:val="63B33D17"/>
    <w:rsid w:val="63B51293"/>
    <w:rsid w:val="63BF73D4"/>
    <w:rsid w:val="640C3AC0"/>
    <w:rsid w:val="6419685A"/>
    <w:rsid w:val="641E0777"/>
    <w:rsid w:val="64DF26DC"/>
    <w:rsid w:val="64FA07ED"/>
    <w:rsid w:val="65120FDC"/>
    <w:rsid w:val="651C5455"/>
    <w:rsid w:val="65414B53"/>
    <w:rsid w:val="654977F7"/>
    <w:rsid w:val="65804984"/>
    <w:rsid w:val="65FB7168"/>
    <w:rsid w:val="663457F3"/>
    <w:rsid w:val="663605D8"/>
    <w:rsid w:val="66415B7C"/>
    <w:rsid w:val="66563E14"/>
    <w:rsid w:val="666870E3"/>
    <w:rsid w:val="6698619C"/>
    <w:rsid w:val="66B24DF0"/>
    <w:rsid w:val="66E07307"/>
    <w:rsid w:val="67186C30"/>
    <w:rsid w:val="671E7DF2"/>
    <w:rsid w:val="673B130E"/>
    <w:rsid w:val="67580121"/>
    <w:rsid w:val="67912A49"/>
    <w:rsid w:val="67A72E4A"/>
    <w:rsid w:val="67DD3A4A"/>
    <w:rsid w:val="684A3EA3"/>
    <w:rsid w:val="68535AC4"/>
    <w:rsid w:val="68800948"/>
    <w:rsid w:val="691978EA"/>
    <w:rsid w:val="693B6997"/>
    <w:rsid w:val="69400C89"/>
    <w:rsid w:val="695558BF"/>
    <w:rsid w:val="69606ED3"/>
    <w:rsid w:val="6968206E"/>
    <w:rsid w:val="696F2583"/>
    <w:rsid w:val="697668FE"/>
    <w:rsid w:val="69AD5B07"/>
    <w:rsid w:val="69F918C4"/>
    <w:rsid w:val="69FD39F8"/>
    <w:rsid w:val="6A08284E"/>
    <w:rsid w:val="6A1F7F74"/>
    <w:rsid w:val="6A921B18"/>
    <w:rsid w:val="6A982ECC"/>
    <w:rsid w:val="6AA54B0C"/>
    <w:rsid w:val="6AC31835"/>
    <w:rsid w:val="6AD46871"/>
    <w:rsid w:val="6AEF1DE4"/>
    <w:rsid w:val="6AFB5CC1"/>
    <w:rsid w:val="6B013D84"/>
    <w:rsid w:val="6B17757C"/>
    <w:rsid w:val="6B2E5F97"/>
    <w:rsid w:val="6B424255"/>
    <w:rsid w:val="6B434571"/>
    <w:rsid w:val="6B5F572A"/>
    <w:rsid w:val="6BCF0B41"/>
    <w:rsid w:val="6C1C161F"/>
    <w:rsid w:val="6C252B80"/>
    <w:rsid w:val="6C4A7EC6"/>
    <w:rsid w:val="6C973A60"/>
    <w:rsid w:val="6C9E313B"/>
    <w:rsid w:val="6CA11AD7"/>
    <w:rsid w:val="6CA220C4"/>
    <w:rsid w:val="6CC9646F"/>
    <w:rsid w:val="6CDC5EF8"/>
    <w:rsid w:val="6CFA700E"/>
    <w:rsid w:val="6D3F35B3"/>
    <w:rsid w:val="6D4E2D48"/>
    <w:rsid w:val="6D506F4E"/>
    <w:rsid w:val="6D5A5BF3"/>
    <w:rsid w:val="6D624C08"/>
    <w:rsid w:val="6D6B02A7"/>
    <w:rsid w:val="6D9F7616"/>
    <w:rsid w:val="6DD261B0"/>
    <w:rsid w:val="6DD56BEF"/>
    <w:rsid w:val="6DE46568"/>
    <w:rsid w:val="6DF50CD6"/>
    <w:rsid w:val="6E12246C"/>
    <w:rsid w:val="6E1704F1"/>
    <w:rsid w:val="6E4B6C68"/>
    <w:rsid w:val="6EDB3C40"/>
    <w:rsid w:val="6EEF4B84"/>
    <w:rsid w:val="6F3C6CEC"/>
    <w:rsid w:val="6F401635"/>
    <w:rsid w:val="6F4122C8"/>
    <w:rsid w:val="6F5A384C"/>
    <w:rsid w:val="6F7832CD"/>
    <w:rsid w:val="6F7C5131"/>
    <w:rsid w:val="6F7F3E33"/>
    <w:rsid w:val="6FB564C3"/>
    <w:rsid w:val="6FD4779E"/>
    <w:rsid w:val="6FFE2D7C"/>
    <w:rsid w:val="6FFF6F6F"/>
    <w:rsid w:val="700D60C7"/>
    <w:rsid w:val="70360250"/>
    <w:rsid w:val="705D1ABB"/>
    <w:rsid w:val="706545B9"/>
    <w:rsid w:val="70B85306"/>
    <w:rsid w:val="70BC0B1D"/>
    <w:rsid w:val="70C12745"/>
    <w:rsid w:val="71554243"/>
    <w:rsid w:val="716B0582"/>
    <w:rsid w:val="717A7B25"/>
    <w:rsid w:val="71832C38"/>
    <w:rsid w:val="718D1685"/>
    <w:rsid w:val="72135628"/>
    <w:rsid w:val="726614A9"/>
    <w:rsid w:val="728B2959"/>
    <w:rsid w:val="72952021"/>
    <w:rsid w:val="72B0262D"/>
    <w:rsid w:val="72B1556B"/>
    <w:rsid w:val="72FF0530"/>
    <w:rsid w:val="7392392D"/>
    <w:rsid w:val="7394345F"/>
    <w:rsid w:val="73D64084"/>
    <w:rsid w:val="73E01B14"/>
    <w:rsid w:val="73E46FC9"/>
    <w:rsid w:val="74016E53"/>
    <w:rsid w:val="74202DA5"/>
    <w:rsid w:val="74567839"/>
    <w:rsid w:val="7468310B"/>
    <w:rsid w:val="749B7B48"/>
    <w:rsid w:val="74B226BC"/>
    <w:rsid w:val="74B452A8"/>
    <w:rsid w:val="74BC7FC2"/>
    <w:rsid w:val="74C9756D"/>
    <w:rsid w:val="74CD30AE"/>
    <w:rsid w:val="74DD35E7"/>
    <w:rsid w:val="74FA3C34"/>
    <w:rsid w:val="75052F43"/>
    <w:rsid w:val="753C4EFA"/>
    <w:rsid w:val="75555BDC"/>
    <w:rsid w:val="75B17F31"/>
    <w:rsid w:val="76101FAE"/>
    <w:rsid w:val="76473CD9"/>
    <w:rsid w:val="76484058"/>
    <w:rsid w:val="766B7710"/>
    <w:rsid w:val="76777A4C"/>
    <w:rsid w:val="76815DA7"/>
    <w:rsid w:val="76EB7C35"/>
    <w:rsid w:val="76F8521F"/>
    <w:rsid w:val="7710516A"/>
    <w:rsid w:val="77281AE2"/>
    <w:rsid w:val="77285BCD"/>
    <w:rsid w:val="772C7420"/>
    <w:rsid w:val="777D1F9C"/>
    <w:rsid w:val="77A64F12"/>
    <w:rsid w:val="77A67490"/>
    <w:rsid w:val="7805232A"/>
    <w:rsid w:val="78537988"/>
    <w:rsid w:val="785C6EC2"/>
    <w:rsid w:val="78AD19E4"/>
    <w:rsid w:val="78B250C1"/>
    <w:rsid w:val="78CF1EC3"/>
    <w:rsid w:val="78D600C8"/>
    <w:rsid w:val="78E43EA6"/>
    <w:rsid w:val="78E66B00"/>
    <w:rsid w:val="78FF5D3C"/>
    <w:rsid w:val="792D200E"/>
    <w:rsid w:val="79353BE4"/>
    <w:rsid w:val="79617570"/>
    <w:rsid w:val="796C1E09"/>
    <w:rsid w:val="798A32DE"/>
    <w:rsid w:val="798E0353"/>
    <w:rsid w:val="79904E21"/>
    <w:rsid w:val="79BB52F0"/>
    <w:rsid w:val="79C75290"/>
    <w:rsid w:val="79E86AD7"/>
    <w:rsid w:val="79FB231D"/>
    <w:rsid w:val="7A027BC5"/>
    <w:rsid w:val="7A306A2C"/>
    <w:rsid w:val="7A465FCF"/>
    <w:rsid w:val="7AB00791"/>
    <w:rsid w:val="7AC55416"/>
    <w:rsid w:val="7AD91964"/>
    <w:rsid w:val="7AF12EE8"/>
    <w:rsid w:val="7B0411E7"/>
    <w:rsid w:val="7B1A32B2"/>
    <w:rsid w:val="7B5C6CE8"/>
    <w:rsid w:val="7BA021C5"/>
    <w:rsid w:val="7BBB0C28"/>
    <w:rsid w:val="7BE5611D"/>
    <w:rsid w:val="7BEE2DA8"/>
    <w:rsid w:val="7C10531E"/>
    <w:rsid w:val="7C1F4F08"/>
    <w:rsid w:val="7C5249F9"/>
    <w:rsid w:val="7C530CBB"/>
    <w:rsid w:val="7C7C02A6"/>
    <w:rsid w:val="7C7F471D"/>
    <w:rsid w:val="7C8C2178"/>
    <w:rsid w:val="7C990BD1"/>
    <w:rsid w:val="7CAF09D4"/>
    <w:rsid w:val="7CCC039D"/>
    <w:rsid w:val="7CE2460E"/>
    <w:rsid w:val="7D1671B8"/>
    <w:rsid w:val="7D864379"/>
    <w:rsid w:val="7DF12223"/>
    <w:rsid w:val="7E2F7C48"/>
    <w:rsid w:val="7E395D8C"/>
    <w:rsid w:val="7E6C226D"/>
    <w:rsid w:val="7E997504"/>
    <w:rsid w:val="7EA76BFC"/>
    <w:rsid w:val="7EC53686"/>
    <w:rsid w:val="7ECD3EC7"/>
    <w:rsid w:val="7ED31425"/>
    <w:rsid w:val="7ED70BDB"/>
    <w:rsid w:val="7ED73B9E"/>
    <w:rsid w:val="7EDC0372"/>
    <w:rsid w:val="7EFD1A52"/>
    <w:rsid w:val="7F4277C1"/>
    <w:rsid w:val="7F5864C6"/>
    <w:rsid w:val="7FB271C2"/>
    <w:rsid w:val="7FD74DDB"/>
    <w:rsid w:val="7FDA0779"/>
    <w:rsid w:val="7FE31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85CC4E8-C815-4216-B3DB-DCC90961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qFormat="1"/>
    <w:lsdException w:name="annotation text" w:semiHidden="1" w:uiPriority="99" w:qFormat="1"/>
    <w:lsdException w:name="header" w:uiPriority="99" w:qFormat="1"/>
    <w:lsdException w:name="footer" w:uiPriority="99" w:qFormat="1"/>
    <w:lsdException w:name="caption" w:locked="1" w:semiHidden="1" w:uiPriority="35" w:unhideWhenUsed="1" w:qFormat="1"/>
    <w:lsdException w:name="annotation reference" w:semiHidden="1" w:uiPriority="99" w:qFormat="1"/>
    <w:lsdException w:name="page number" w:qFormat="1"/>
    <w:lsdException w:name="Title" w:uiPriority="99" w:qFormat="1"/>
    <w:lsdException w:name="Default Paragraph Font" w:uiPriority="1" w:unhideWhenUsed="1" w:qFormat="1"/>
    <w:lsdException w:name="Subtitle" w:locked="1" w:uiPriority="11" w:qFormat="1"/>
    <w:lsdException w:name="Strong" w:locked="1" w:uiPriority="22" w:qFormat="1"/>
    <w:lsdException w:name="Emphasis" w:locked="1"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semiHidden="1" w:uiPriority="99" w:unhideWhenUsed="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hAnsi="Arial"/>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qFormat/>
    <w:rPr>
      <w:b/>
      <w:bCs/>
    </w:rPr>
  </w:style>
  <w:style w:type="paragraph" w:styleId="a4">
    <w:name w:val="annotation text"/>
    <w:basedOn w:val="a"/>
    <w:link w:val="a6"/>
    <w:uiPriority w:val="99"/>
    <w:semiHidden/>
    <w:qFormat/>
  </w:style>
  <w:style w:type="paragraph" w:styleId="a7">
    <w:name w:val="Normal Indent"/>
    <w:basedOn w:val="a"/>
    <w:qFormat/>
    <w:pPr>
      <w:spacing w:afterLines="50" w:after="50" w:line="300" w:lineRule="auto"/>
      <w:ind w:firstLineChars="200" w:firstLine="200"/>
    </w:pPr>
    <w:rPr>
      <w:sz w:val="24"/>
    </w:rPr>
  </w:style>
  <w:style w:type="paragraph" w:styleId="a8">
    <w:name w:val="Balloon Text"/>
    <w:basedOn w:val="a"/>
    <w:link w:val="a9"/>
    <w:uiPriority w:val="99"/>
    <w:semiHidden/>
    <w:qFormat/>
    <w:rPr>
      <w:sz w:val="18"/>
      <w:szCs w:val="18"/>
    </w:rPr>
  </w:style>
  <w:style w:type="paragraph" w:styleId="aa">
    <w:name w:val="footer"/>
    <w:basedOn w:val="a"/>
    <w:next w:val="a"/>
    <w:link w:val="ab"/>
    <w:uiPriority w:val="99"/>
    <w:qFormat/>
    <w:pPr>
      <w:tabs>
        <w:tab w:val="center" w:pos="4153"/>
        <w:tab w:val="right" w:pos="8306"/>
      </w:tabs>
      <w:snapToGrid w:val="0"/>
    </w:pPr>
    <w:rPr>
      <w:sz w:val="18"/>
      <w:szCs w:val="18"/>
    </w:rPr>
  </w:style>
  <w:style w:type="paragraph" w:styleId="ac">
    <w:name w:val="header"/>
    <w:basedOn w:val="a"/>
    <w:next w:val="a"/>
    <w:link w:val="ad"/>
    <w:uiPriority w:val="99"/>
    <w:qFormat/>
    <w:pPr>
      <w:pBdr>
        <w:bottom w:val="single" w:sz="6" w:space="1" w:color="auto"/>
      </w:pBdr>
      <w:tabs>
        <w:tab w:val="center" w:pos="4153"/>
        <w:tab w:val="right" w:pos="8306"/>
      </w:tabs>
      <w:snapToGrid w:val="0"/>
      <w:jc w:val="center"/>
    </w:pPr>
    <w:rPr>
      <w:sz w:val="18"/>
      <w:szCs w:val="18"/>
    </w:rPr>
  </w:style>
  <w:style w:type="paragraph" w:styleId="ae">
    <w:name w:val="Title"/>
    <w:basedOn w:val="a"/>
    <w:next w:val="a"/>
    <w:link w:val="af"/>
    <w:uiPriority w:val="99"/>
    <w:qFormat/>
    <w:pPr>
      <w:widowControl w:val="0"/>
      <w:spacing w:before="240" w:after="60"/>
      <w:jc w:val="center"/>
      <w:outlineLvl w:val="0"/>
    </w:pPr>
    <w:rPr>
      <w:rFonts w:ascii="Cambria" w:hAnsi="Cambria"/>
      <w:b/>
      <w:bCs/>
      <w:sz w:val="32"/>
      <w:szCs w:val="32"/>
      <w:lang w:eastAsia="zh-CN"/>
    </w:rPr>
  </w:style>
  <w:style w:type="character" w:styleId="af0">
    <w:name w:val="page number"/>
    <w:qFormat/>
  </w:style>
  <w:style w:type="character" w:styleId="af1">
    <w:name w:val="annotation reference"/>
    <w:uiPriority w:val="99"/>
    <w:semiHidden/>
    <w:qFormat/>
    <w:rPr>
      <w:rFonts w:cs="Times New Roman"/>
      <w:sz w:val="21"/>
      <w:szCs w:val="21"/>
    </w:rPr>
  </w:style>
  <w:style w:type="paragraph" w:customStyle="1" w:styleId="1">
    <w:name w:val="列出段落1"/>
    <w:basedOn w:val="a"/>
    <w:uiPriority w:val="99"/>
    <w:qFormat/>
    <w:pPr>
      <w:widowControl w:val="0"/>
      <w:ind w:firstLineChars="200" w:firstLine="420"/>
      <w:jc w:val="both"/>
    </w:pPr>
    <w:rPr>
      <w:rFonts w:ascii="Calibri" w:hAnsi="Calibri"/>
      <w:kern w:val="2"/>
      <w:sz w:val="21"/>
      <w:szCs w:val="22"/>
      <w:lang w:eastAsia="zh-CN"/>
    </w:rPr>
  </w:style>
  <w:style w:type="paragraph" w:customStyle="1" w:styleId="NoSpacing1">
    <w:name w:val="No Spacing1"/>
    <w:link w:val="Char"/>
    <w:uiPriority w:val="99"/>
    <w:qFormat/>
    <w:rPr>
      <w:rFonts w:ascii="Calibri" w:hAnsi="Calibri"/>
      <w:sz w:val="22"/>
      <w:szCs w:val="22"/>
    </w:rPr>
  </w:style>
  <w:style w:type="paragraph" w:customStyle="1" w:styleId="Subject">
    <w:name w:val="Subject"/>
    <w:basedOn w:val="a"/>
    <w:uiPriority w:val="99"/>
    <w:qFormat/>
    <w:pPr>
      <w:keepNext/>
      <w:keepLines/>
      <w:spacing w:line="290" w:lineRule="atLeast"/>
    </w:pPr>
    <w:rPr>
      <w:rFonts w:ascii="Times New Roman" w:hAnsi="Times New Roman"/>
      <w:b/>
      <w:sz w:val="24"/>
    </w:rPr>
  </w:style>
  <w:style w:type="paragraph" w:customStyle="1" w:styleId="ListParagraph1">
    <w:name w:val="List Paragraph1"/>
    <w:basedOn w:val="a"/>
    <w:uiPriority w:val="99"/>
    <w:qFormat/>
    <w:pPr>
      <w:ind w:firstLineChars="200" w:firstLine="420"/>
    </w:pPr>
  </w:style>
  <w:style w:type="paragraph" w:customStyle="1" w:styleId="10">
    <w:name w:val="正文缩进1"/>
    <w:basedOn w:val="a"/>
    <w:qFormat/>
    <w:pPr>
      <w:spacing w:afterLines="50" w:line="300" w:lineRule="auto"/>
      <w:ind w:firstLineChars="200" w:firstLine="200"/>
    </w:pPr>
    <w:rPr>
      <w:rFonts w:ascii="Times New Roman" w:hAnsi="Times New Roman"/>
      <w:sz w:val="24"/>
    </w:rPr>
  </w:style>
  <w:style w:type="paragraph" w:customStyle="1" w:styleId="-11">
    <w:name w:val="彩色列表 - 强调文字颜色 11"/>
    <w:basedOn w:val="a"/>
    <w:uiPriority w:val="34"/>
    <w:qFormat/>
    <w:pPr>
      <w:ind w:firstLineChars="200" w:firstLine="420"/>
    </w:pPr>
  </w:style>
  <w:style w:type="character" w:customStyle="1" w:styleId="a6">
    <w:name w:val="批注文字 字符"/>
    <w:link w:val="a4"/>
    <w:uiPriority w:val="99"/>
    <w:semiHidden/>
    <w:qFormat/>
    <w:locked/>
    <w:rPr>
      <w:rFonts w:ascii="Arial" w:eastAsia="宋体" w:hAnsi="Arial" w:cs="Times New Roman"/>
      <w:kern w:val="0"/>
      <w:sz w:val="20"/>
      <w:szCs w:val="20"/>
      <w:lang w:eastAsia="en-US"/>
    </w:rPr>
  </w:style>
  <w:style w:type="character" w:customStyle="1" w:styleId="a5">
    <w:name w:val="批注主题 字符"/>
    <w:link w:val="a3"/>
    <w:uiPriority w:val="99"/>
    <w:semiHidden/>
    <w:qFormat/>
    <w:locked/>
    <w:rPr>
      <w:rFonts w:ascii="Arial" w:eastAsia="宋体" w:hAnsi="Arial" w:cs="Times New Roman"/>
      <w:b/>
      <w:bCs/>
      <w:kern w:val="0"/>
      <w:sz w:val="20"/>
      <w:szCs w:val="20"/>
      <w:lang w:eastAsia="en-US"/>
    </w:rPr>
  </w:style>
  <w:style w:type="character" w:customStyle="1" w:styleId="a9">
    <w:name w:val="批注框文本 字符"/>
    <w:link w:val="a8"/>
    <w:uiPriority w:val="99"/>
    <w:semiHidden/>
    <w:qFormat/>
    <w:locked/>
    <w:rPr>
      <w:rFonts w:ascii="Arial" w:eastAsia="宋体" w:hAnsi="Arial" w:cs="Times New Roman"/>
      <w:kern w:val="0"/>
      <w:sz w:val="18"/>
      <w:szCs w:val="18"/>
      <w:lang w:eastAsia="en-US"/>
    </w:rPr>
  </w:style>
  <w:style w:type="character" w:customStyle="1" w:styleId="ab">
    <w:name w:val="页脚 字符"/>
    <w:link w:val="aa"/>
    <w:uiPriority w:val="99"/>
    <w:qFormat/>
    <w:locked/>
    <w:rPr>
      <w:rFonts w:cs="Times New Roman"/>
      <w:sz w:val="18"/>
      <w:szCs w:val="18"/>
    </w:rPr>
  </w:style>
  <w:style w:type="character" w:customStyle="1" w:styleId="ad">
    <w:name w:val="页眉 字符"/>
    <w:link w:val="ac"/>
    <w:uiPriority w:val="99"/>
    <w:qFormat/>
    <w:locked/>
    <w:rPr>
      <w:rFonts w:cs="Times New Roman"/>
      <w:sz w:val="18"/>
      <w:szCs w:val="18"/>
    </w:rPr>
  </w:style>
  <w:style w:type="character" w:customStyle="1" w:styleId="af">
    <w:name w:val="标题 字符"/>
    <w:link w:val="ae"/>
    <w:uiPriority w:val="99"/>
    <w:qFormat/>
    <w:locked/>
    <w:rPr>
      <w:rFonts w:ascii="Cambria" w:hAnsi="Cambria"/>
      <w:b/>
      <w:sz w:val="32"/>
    </w:rPr>
  </w:style>
  <w:style w:type="character" w:customStyle="1" w:styleId="Char1">
    <w:name w:val="标题 Char1"/>
    <w:uiPriority w:val="99"/>
    <w:qFormat/>
    <w:rPr>
      <w:rFonts w:ascii="Cambria" w:eastAsia="宋体" w:hAnsi="Cambria" w:cs="Times New Roman"/>
      <w:b/>
      <w:bCs/>
      <w:kern w:val="0"/>
      <w:sz w:val="32"/>
      <w:szCs w:val="32"/>
      <w:lang w:eastAsia="en-US"/>
    </w:rPr>
  </w:style>
  <w:style w:type="character" w:customStyle="1" w:styleId="Char">
    <w:name w:val="无间隔 Char"/>
    <w:link w:val="NoSpacing1"/>
    <w:uiPriority w:val="99"/>
    <w:qFormat/>
    <w:locked/>
    <w:rPr>
      <w:rFonts w:ascii="Calibri" w:hAnsi="Calibri" w:cs="Times New Roman"/>
      <w:sz w:val="22"/>
      <w:szCs w:val="22"/>
      <w:lang w:val="en-US" w:eastAsia="zh-CN" w:bidi="ar-SA"/>
    </w:rPr>
  </w:style>
  <w:style w:type="character" w:customStyle="1" w:styleId="font21">
    <w:name w:val="font21"/>
    <w:qFormat/>
    <w:rPr>
      <w:rFonts w:ascii="仿宋" w:eastAsia="仿宋" w:hAnsi="仿宋" w:cs="仿宋" w:hint="eastAsia"/>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462</Words>
  <Characters>2638</Characters>
  <Application>Microsoft Office Word</Application>
  <DocSecurity>0</DocSecurity>
  <Lines>21</Lines>
  <Paragraphs>6</Paragraphs>
  <ScaleCrop>false</ScaleCrop>
  <Company>小微贷款业务</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问责管理办法</dc:title>
  <dc:subject>兴化农村商业银行</dc:subject>
  <dc:creator>文件编号</dc:creator>
  <cp:lastModifiedBy>admin</cp:lastModifiedBy>
  <cp:revision>2</cp:revision>
  <cp:lastPrinted>2016-11-08T00:06:00Z</cp:lastPrinted>
  <dcterms:created xsi:type="dcterms:W3CDTF">2013-10-09T01:40:00Z</dcterms:created>
  <dcterms:modified xsi:type="dcterms:W3CDTF">2017-07-06T06:39:00Z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